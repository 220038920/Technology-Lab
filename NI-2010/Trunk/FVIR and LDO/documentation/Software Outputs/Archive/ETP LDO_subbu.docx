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DCBE" w14:textId="2DE4B911" w:rsidR="00DE023C" w:rsidRPr="001404BB" w:rsidRDefault="00120EFB" w:rsidP="001404BB">
      <w:pPr>
        <w:jc w:val="center"/>
        <w:rPr>
          <w:b/>
          <w:bCs/>
          <w:color w:val="FF0000"/>
          <w:sz w:val="24"/>
          <w:szCs w:val="24"/>
        </w:rPr>
      </w:pPr>
      <w:r w:rsidRPr="001404BB">
        <w:rPr>
          <w:b/>
          <w:bCs/>
          <w:color w:val="FF0000"/>
          <w:sz w:val="24"/>
          <w:szCs w:val="24"/>
        </w:rPr>
        <w:t>Engineering Test Procedure (ETP)</w:t>
      </w:r>
      <w:r w:rsidR="000C5311" w:rsidRPr="001404BB">
        <w:rPr>
          <w:b/>
          <w:bCs/>
          <w:color w:val="FF0000"/>
          <w:sz w:val="24"/>
          <w:szCs w:val="24"/>
        </w:rPr>
        <w:t>:</w:t>
      </w:r>
    </w:p>
    <w:p w14:paraId="0AEFA5E5" w14:textId="1E13C3EE" w:rsidR="00620C80" w:rsidRPr="001404BB" w:rsidRDefault="001404BB" w:rsidP="001404BB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(</w:t>
      </w:r>
      <w:r w:rsidR="001030FC" w:rsidRPr="001404BB">
        <w:rPr>
          <w:b/>
          <w:bCs/>
          <w:color w:val="FF0000"/>
          <w:sz w:val="20"/>
          <w:szCs w:val="20"/>
        </w:rPr>
        <w:t>Resistance to lint, dust, and oil accumulation</w:t>
      </w:r>
      <w:r>
        <w:rPr>
          <w:b/>
          <w:bCs/>
          <w:color w:val="FF0000"/>
          <w:sz w:val="20"/>
          <w:szCs w:val="20"/>
        </w:rPr>
        <w:t>)</w:t>
      </w:r>
    </w:p>
    <w:p w14:paraId="2B4469CC" w14:textId="62D46CC0" w:rsidR="00432C02" w:rsidRPr="001404BB" w:rsidRDefault="00432C02" w:rsidP="00C25AB4">
      <w:pPr>
        <w:rPr>
          <w:b/>
          <w:bCs/>
          <w:sz w:val="20"/>
          <w:szCs w:val="20"/>
        </w:rPr>
      </w:pPr>
      <w:r w:rsidRPr="001404BB">
        <w:rPr>
          <w:b/>
          <w:bCs/>
          <w:sz w:val="20"/>
          <w:szCs w:val="20"/>
        </w:rPr>
        <w:t>Loading Conveyor:</w:t>
      </w:r>
    </w:p>
    <w:p w14:paraId="1B817029" w14:textId="77777777" w:rsidR="00432C02" w:rsidRPr="001404BB" w:rsidRDefault="00432C02" w:rsidP="00432C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404BB">
        <w:rPr>
          <w:sz w:val="20"/>
          <w:szCs w:val="20"/>
        </w:rPr>
        <w:t>Measure 100 grams of lint and 16 grams of dust</w:t>
      </w:r>
    </w:p>
    <w:p w14:paraId="4FB89BA0" w14:textId="77777777" w:rsidR="00432C02" w:rsidRPr="001404BB" w:rsidRDefault="00432C02" w:rsidP="00432C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404BB">
        <w:rPr>
          <w:sz w:val="20"/>
          <w:szCs w:val="20"/>
        </w:rPr>
        <w:t>Place both lint and dust into the 1-gallon paint can. Shake vigorously.</w:t>
      </w:r>
    </w:p>
    <w:p w14:paraId="783734F2" w14:textId="77777777" w:rsidR="00432C02" w:rsidRPr="001404BB" w:rsidRDefault="00432C02" w:rsidP="00432C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404BB">
        <w:rPr>
          <w:sz w:val="20"/>
          <w:szCs w:val="20"/>
        </w:rPr>
        <w:t>Place contents into the lift sifter.</w:t>
      </w:r>
    </w:p>
    <w:p w14:paraId="78F7105C" w14:textId="3C8C9CED" w:rsidR="00432C02" w:rsidRPr="001404BB" w:rsidRDefault="00432C02" w:rsidP="00432C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404BB">
        <w:rPr>
          <w:sz w:val="20"/>
          <w:szCs w:val="20"/>
        </w:rPr>
        <w:t>Place 10-inch-long tray underneath lint sifter and turn</w:t>
      </w:r>
      <w:r w:rsidR="00B75871">
        <w:rPr>
          <w:sz w:val="20"/>
          <w:szCs w:val="20"/>
        </w:rPr>
        <w:t xml:space="preserve"> sifter “ON”</w:t>
      </w:r>
    </w:p>
    <w:p w14:paraId="393BA1B8" w14:textId="77777777" w:rsidR="00432C02" w:rsidRPr="001404BB" w:rsidRDefault="00432C02" w:rsidP="00432C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404BB">
        <w:rPr>
          <w:sz w:val="20"/>
          <w:szCs w:val="20"/>
        </w:rPr>
        <w:t>Dispense 12 grams of mixture into the 10-inch-long tray</w:t>
      </w:r>
    </w:p>
    <w:p w14:paraId="3FB7D2E8" w14:textId="77777777" w:rsidR="00432C02" w:rsidRPr="001404BB" w:rsidRDefault="00432C02" w:rsidP="00432C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404BB">
        <w:rPr>
          <w:sz w:val="20"/>
          <w:szCs w:val="20"/>
        </w:rPr>
        <w:t>Place contents onto the conveyor belt</w:t>
      </w:r>
    </w:p>
    <w:p w14:paraId="0A22D791" w14:textId="77777777" w:rsidR="00432C02" w:rsidRPr="001404BB" w:rsidRDefault="00432C02" w:rsidP="00432C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404BB">
        <w:rPr>
          <w:sz w:val="20"/>
          <w:szCs w:val="20"/>
        </w:rPr>
        <w:t>Place 33 grams of dust into the same 10-inch-long tray. (Uniformly distributed)</w:t>
      </w:r>
    </w:p>
    <w:p w14:paraId="75B47B83" w14:textId="77777777" w:rsidR="00432C02" w:rsidRPr="001404BB" w:rsidRDefault="00432C02" w:rsidP="00432C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404BB">
        <w:rPr>
          <w:sz w:val="20"/>
          <w:szCs w:val="20"/>
        </w:rPr>
        <w:t>Place the dust on top of the mixture that is currently on the belt.</w:t>
      </w:r>
    </w:p>
    <w:p w14:paraId="27F34661" w14:textId="77777777" w:rsidR="00432C02" w:rsidRPr="001404BB" w:rsidRDefault="00432C02" w:rsidP="00432C0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404BB">
        <w:rPr>
          <w:sz w:val="20"/>
          <w:szCs w:val="20"/>
        </w:rPr>
        <w:t>Repeat until the belt is loaded</w:t>
      </w:r>
    </w:p>
    <w:p w14:paraId="3B7F3E2F" w14:textId="04D4AE73" w:rsidR="00432C02" w:rsidRPr="001404BB" w:rsidRDefault="0087795C" w:rsidP="00C25AB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Water heater</w:t>
      </w:r>
      <w:r w:rsidRPr="001404BB">
        <w:rPr>
          <w:b/>
          <w:bCs/>
          <w:sz w:val="20"/>
          <w:szCs w:val="20"/>
        </w:rPr>
        <w:t xml:space="preserve"> </w:t>
      </w:r>
      <w:r w:rsidR="00A20791" w:rsidRPr="001404BB">
        <w:rPr>
          <w:b/>
          <w:bCs/>
          <w:sz w:val="20"/>
          <w:szCs w:val="20"/>
        </w:rPr>
        <w:t>Setup</w:t>
      </w:r>
      <w:r w:rsidR="00432C02" w:rsidRPr="001404BB">
        <w:rPr>
          <w:b/>
          <w:bCs/>
          <w:sz w:val="20"/>
          <w:szCs w:val="20"/>
        </w:rPr>
        <w:t>:</w:t>
      </w:r>
    </w:p>
    <w:p w14:paraId="73EB7A4D" w14:textId="5525D17A" w:rsidR="00146BBC" w:rsidRPr="00781572" w:rsidRDefault="00146BBC" w:rsidP="00D6253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D4418">
        <w:rPr>
          <w:rFonts w:cstheme="minorHAnsi"/>
          <w:sz w:val="20"/>
          <w:szCs w:val="20"/>
        </w:rPr>
        <w:t>I</w:t>
      </w:r>
      <w:r w:rsidRPr="00781572">
        <w:rPr>
          <w:rFonts w:cstheme="minorHAnsi"/>
          <w:sz w:val="20"/>
          <w:szCs w:val="20"/>
        </w:rPr>
        <w:t>nstall water heater per Figure 1</w:t>
      </w:r>
      <w:r w:rsidR="00AD6A5D">
        <w:rPr>
          <w:rFonts w:cstheme="minorHAnsi"/>
          <w:sz w:val="20"/>
          <w:szCs w:val="20"/>
        </w:rPr>
        <w:t xml:space="preserve"> and Figure 2</w:t>
      </w:r>
    </w:p>
    <w:p w14:paraId="1EC844D2" w14:textId="5CDD4DE6" w:rsidR="00993FCB" w:rsidRDefault="00993FCB" w:rsidP="00993FCB">
      <w:pPr>
        <w:pStyle w:val="ListParagraph"/>
        <w:numPr>
          <w:ilvl w:val="0"/>
          <w:numId w:val="1"/>
        </w:numPr>
        <w:rPr>
          <w:ins w:id="0" w:author="Thenappan, Subbu (GE Appliances, Haier)" w:date="2022-09-02T12:00:00Z"/>
          <w:rFonts w:cstheme="minorHAnsi"/>
          <w:sz w:val="20"/>
          <w:szCs w:val="20"/>
        </w:rPr>
      </w:pPr>
      <w:r w:rsidRPr="00781572">
        <w:rPr>
          <w:rFonts w:cstheme="minorHAnsi"/>
          <w:sz w:val="20"/>
          <w:szCs w:val="20"/>
        </w:rPr>
        <w:t xml:space="preserve">Place Flue Sample Tube into flue exhaust and connect to Siemens Ultramat 23 CO/CO2 </w:t>
      </w:r>
      <w:del w:id="1" w:author="Thenappan, Subbu (GE Appliances, Haier)" w:date="2022-09-02T12:02:00Z">
        <w:r w:rsidRPr="00781572" w:rsidDel="0087795C">
          <w:rPr>
            <w:rFonts w:cstheme="minorHAnsi"/>
            <w:sz w:val="20"/>
            <w:szCs w:val="20"/>
          </w:rPr>
          <w:delText xml:space="preserve">Analyzer </w:delText>
        </w:r>
      </w:del>
      <w:ins w:id="2" w:author="Thenappan, Subbu (GE Appliances, Haier)" w:date="2022-09-02T12:02:00Z">
        <w:r w:rsidR="0087795C">
          <w:rPr>
            <w:rFonts w:cstheme="minorHAnsi"/>
            <w:sz w:val="20"/>
            <w:szCs w:val="20"/>
          </w:rPr>
          <w:t>a</w:t>
        </w:r>
        <w:r w:rsidR="0087795C" w:rsidRPr="00781572">
          <w:rPr>
            <w:rFonts w:cstheme="minorHAnsi"/>
            <w:sz w:val="20"/>
            <w:szCs w:val="20"/>
          </w:rPr>
          <w:t xml:space="preserve">nalyzer </w:t>
        </w:r>
      </w:ins>
    </w:p>
    <w:p w14:paraId="24126700" w14:textId="052AF956" w:rsidR="0087795C" w:rsidRPr="00781572" w:rsidRDefault="0087795C" w:rsidP="00993FC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ins w:id="3" w:author="Thenappan, Subbu (GE Appliances, Haier)" w:date="2022-09-02T12:00:00Z">
        <w:r>
          <w:rPr>
            <w:rFonts w:cstheme="minorHAnsi"/>
            <w:sz w:val="20"/>
            <w:szCs w:val="20"/>
          </w:rPr>
          <w:t>Connect manifold pressure tubing to pressure transducer</w:t>
        </w:r>
      </w:ins>
    </w:p>
    <w:p w14:paraId="0BFCDD39" w14:textId="5CABF9F6" w:rsidR="006D4418" w:rsidRDefault="002A7F62" w:rsidP="006D4418">
      <w:pPr>
        <w:pStyle w:val="ListParagraph"/>
        <w:numPr>
          <w:ilvl w:val="0"/>
          <w:numId w:val="1"/>
        </w:numPr>
        <w:rPr>
          <w:ins w:id="4" w:author="Thenappan, Subbu (GE Appliances, Haier)" w:date="2022-09-02T12:01:00Z"/>
          <w:rFonts w:cstheme="minorHAnsi"/>
          <w:sz w:val="20"/>
          <w:szCs w:val="20"/>
        </w:rPr>
      </w:pPr>
      <w:r w:rsidRPr="00781572">
        <w:rPr>
          <w:rFonts w:cstheme="minorHAnsi"/>
          <w:sz w:val="20"/>
          <w:szCs w:val="20"/>
        </w:rPr>
        <w:t xml:space="preserve">Turn Pump “ON” for </w:t>
      </w:r>
      <w:r w:rsidR="00F50244" w:rsidRPr="00781572">
        <w:rPr>
          <w:rFonts w:cstheme="minorHAnsi"/>
          <w:sz w:val="20"/>
          <w:szCs w:val="20"/>
        </w:rPr>
        <w:t>Siemens</w:t>
      </w:r>
      <w:r w:rsidRPr="00781572">
        <w:rPr>
          <w:rFonts w:cstheme="minorHAnsi"/>
          <w:sz w:val="20"/>
          <w:szCs w:val="20"/>
        </w:rPr>
        <w:t xml:space="preserve"> Ultramat 23</w:t>
      </w:r>
    </w:p>
    <w:p w14:paraId="4CA13929" w14:textId="2DCC9B70" w:rsidR="0087795C" w:rsidRPr="00781572" w:rsidRDefault="0087795C" w:rsidP="006D441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ins w:id="5" w:author="Thenappan, Subbu (GE Appliances, Haier)" w:date="2022-09-02T12:01:00Z">
        <w:r>
          <w:rPr>
            <w:rFonts w:cstheme="minorHAnsi"/>
            <w:sz w:val="20"/>
            <w:szCs w:val="20"/>
          </w:rPr>
          <w:t xml:space="preserve">Verify there is no condensate in the flue gas sampling tube and </w:t>
        </w:r>
      </w:ins>
      <w:ins w:id="6" w:author="Thenappan, Subbu (GE Appliances, Haier)" w:date="2022-09-02T12:02:00Z">
        <w:r>
          <w:rPr>
            <w:rFonts w:cstheme="minorHAnsi"/>
            <w:sz w:val="20"/>
            <w:szCs w:val="20"/>
          </w:rPr>
          <w:t>condensate</w:t>
        </w:r>
      </w:ins>
      <w:ins w:id="7" w:author="Thenappan, Subbu (GE Appliances, Haier)" w:date="2022-09-02T12:01:00Z">
        <w:r>
          <w:rPr>
            <w:rFonts w:cstheme="minorHAnsi"/>
            <w:sz w:val="20"/>
            <w:szCs w:val="20"/>
          </w:rPr>
          <w:t xml:space="preserve"> trap on the combustion anal</w:t>
        </w:r>
      </w:ins>
      <w:ins w:id="8" w:author="Thenappan, Subbu (GE Appliances, Haier)" w:date="2022-09-02T12:02:00Z">
        <w:r>
          <w:rPr>
            <w:rFonts w:cstheme="minorHAnsi"/>
            <w:sz w:val="20"/>
            <w:szCs w:val="20"/>
          </w:rPr>
          <w:t>y</w:t>
        </w:r>
      </w:ins>
      <w:ins w:id="9" w:author="Thenappan, Subbu (GE Appliances, Haier)" w:date="2022-09-02T12:01:00Z">
        <w:r>
          <w:rPr>
            <w:rFonts w:cstheme="minorHAnsi"/>
            <w:sz w:val="20"/>
            <w:szCs w:val="20"/>
          </w:rPr>
          <w:t>zer</w:t>
        </w:r>
      </w:ins>
    </w:p>
    <w:p w14:paraId="2F497146" w14:textId="77777777" w:rsidR="006D4418" w:rsidRPr="00781572" w:rsidRDefault="000E4E0F" w:rsidP="006D441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81572">
        <w:rPr>
          <w:rFonts w:cstheme="minorHAnsi"/>
          <w:sz w:val="20"/>
          <w:szCs w:val="20"/>
        </w:rPr>
        <w:t xml:space="preserve">Turn blower “ON” and verify 80 </w:t>
      </w:r>
      <w:r w:rsidR="006D6135" w:rsidRPr="00781572">
        <w:rPr>
          <w:rFonts w:cstheme="minorHAnsi"/>
          <w:sz w:val="20"/>
          <w:szCs w:val="20"/>
        </w:rPr>
        <w:t>±</w:t>
      </w:r>
      <w:r w:rsidRPr="00781572">
        <w:rPr>
          <w:rFonts w:cstheme="minorHAnsi"/>
          <w:sz w:val="20"/>
          <w:szCs w:val="20"/>
        </w:rPr>
        <w:t xml:space="preserve"> 4 CFM</w:t>
      </w:r>
    </w:p>
    <w:p w14:paraId="2F37834E" w14:textId="69990B0A" w:rsidR="00917515" w:rsidRPr="00781572" w:rsidRDefault="009A0BB9" w:rsidP="006D441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81572">
        <w:rPr>
          <w:rFonts w:cstheme="minorHAnsi"/>
          <w:sz w:val="20"/>
          <w:szCs w:val="20"/>
        </w:rPr>
        <w:t xml:space="preserve">Fill water heater with 70 </w:t>
      </w:r>
      <w:r w:rsidR="006D6135" w:rsidRPr="00781572">
        <w:rPr>
          <w:rFonts w:cstheme="minorHAnsi"/>
          <w:sz w:val="20"/>
          <w:szCs w:val="20"/>
        </w:rPr>
        <w:t>±</w:t>
      </w:r>
      <w:r w:rsidRPr="00781572">
        <w:rPr>
          <w:rFonts w:cstheme="minorHAnsi"/>
          <w:sz w:val="20"/>
          <w:szCs w:val="20"/>
        </w:rPr>
        <w:t xml:space="preserve"> 2 </w:t>
      </w:r>
      <w:r w:rsidR="00F015F5" w:rsidRPr="00781572">
        <w:rPr>
          <w:rFonts w:cstheme="minorHAnsi"/>
          <w:sz w:val="20"/>
          <w:szCs w:val="20"/>
        </w:rPr>
        <w:t>º</w:t>
      </w:r>
      <w:r w:rsidRPr="00781572">
        <w:rPr>
          <w:rFonts w:cstheme="minorHAnsi"/>
          <w:sz w:val="20"/>
          <w:szCs w:val="20"/>
        </w:rPr>
        <w:t>F water</w:t>
      </w:r>
    </w:p>
    <w:p w14:paraId="460A926F" w14:textId="3E03FDB3" w:rsidR="00BD5A42" w:rsidRPr="00781572" w:rsidRDefault="00BD5A42" w:rsidP="00D6253F">
      <w:pPr>
        <w:pStyle w:val="ListParagraph"/>
        <w:numPr>
          <w:ilvl w:val="0"/>
          <w:numId w:val="1"/>
        </w:numPr>
        <w:rPr>
          <w:ins w:id="10" w:author="Thenappan, Subbu (GE Appliances, Haier)" w:date="2022-09-02T11:21:00Z"/>
          <w:rFonts w:cstheme="minorHAnsi"/>
          <w:sz w:val="20"/>
          <w:szCs w:val="20"/>
        </w:rPr>
      </w:pPr>
      <w:r w:rsidRPr="00781572">
        <w:rPr>
          <w:rFonts w:cstheme="minorHAnsi"/>
          <w:sz w:val="20"/>
          <w:szCs w:val="20"/>
        </w:rPr>
        <w:t>Verify water pressure while flowing is 40 PSI</w:t>
      </w:r>
    </w:p>
    <w:p w14:paraId="79D774C8" w14:textId="77777777" w:rsidR="00C50773" w:rsidRDefault="009C69E1" w:rsidP="00D6253F">
      <w:pPr>
        <w:pStyle w:val="ListParagraph"/>
        <w:numPr>
          <w:ilvl w:val="0"/>
          <w:numId w:val="1"/>
        </w:numPr>
        <w:rPr>
          <w:ins w:id="11" w:author="Sweatt, Corey (GE Appliances, Haier)" w:date="2022-09-02T16:17:00Z"/>
          <w:rFonts w:cstheme="minorHAnsi"/>
          <w:sz w:val="20"/>
          <w:szCs w:val="20"/>
        </w:rPr>
      </w:pPr>
      <w:ins w:id="12" w:author="Sweatt, Corey (GE Appliances, Haier)" w:date="2022-09-02T16:17:00Z">
        <w:r>
          <w:rPr>
            <w:rFonts w:cstheme="minorHAnsi"/>
            <w:sz w:val="20"/>
            <w:szCs w:val="20"/>
          </w:rPr>
          <w:t>Document</w:t>
        </w:r>
      </w:ins>
      <w:ins w:id="13" w:author="Thenappan, Subbu (GE Appliances, Haier)" w:date="2022-09-02T11:21:00Z">
        <w:del w:id="14" w:author="Sweatt, Corey (GE Appliances, Haier)" w:date="2022-09-02T16:17:00Z">
          <w:r w:rsidR="009577BF" w:rsidRPr="00707C95" w:rsidDel="009C69E1">
            <w:rPr>
              <w:rFonts w:cstheme="minorHAnsi"/>
              <w:sz w:val="20"/>
              <w:szCs w:val="20"/>
            </w:rPr>
            <w:delText>Verify</w:delText>
          </w:r>
        </w:del>
        <w:r w:rsidR="009577BF" w:rsidRPr="00707C95">
          <w:rPr>
            <w:rFonts w:cstheme="minorHAnsi"/>
            <w:sz w:val="20"/>
            <w:szCs w:val="20"/>
          </w:rPr>
          <w:t xml:space="preserve"> the </w:t>
        </w:r>
      </w:ins>
      <w:ins w:id="15" w:author="Thenappan, Subbu (GE Appliances, Haier)" w:date="2022-09-02T11:37:00Z">
        <w:r w:rsidR="00781572" w:rsidRPr="00707C95">
          <w:rPr>
            <w:rFonts w:cstheme="minorHAnsi"/>
            <w:sz w:val="20"/>
            <w:szCs w:val="20"/>
          </w:rPr>
          <w:t xml:space="preserve">oil container </w:t>
        </w:r>
      </w:ins>
      <w:ins w:id="16" w:author="Sweatt, Corey (GE Appliances, Haier)" w:date="2022-09-02T16:17:00Z">
        <w:r w:rsidR="00C50773">
          <w:rPr>
            <w:rFonts w:cstheme="minorHAnsi"/>
            <w:sz w:val="20"/>
            <w:szCs w:val="20"/>
          </w:rPr>
          <w:t>level</w:t>
        </w:r>
      </w:ins>
      <w:ins w:id="17" w:author="Thenappan, Subbu (GE Appliances, Haier)" w:date="2022-09-02T11:37:00Z">
        <w:del w:id="18" w:author="Sweatt, Corey (GE Appliances, Haier)" w:date="2022-09-02T16:17:00Z">
          <w:r w:rsidR="00781572" w:rsidRPr="00707C95" w:rsidDel="00C50773">
            <w:rPr>
              <w:rFonts w:cstheme="minorHAnsi"/>
              <w:sz w:val="20"/>
              <w:szCs w:val="20"/>
            </w:rPr>
            <w:delText>is full</w:delText>
          </w:r>
        </w:del>
        <w:r w:rsidR="00781572" w:rsidRPr="00707C95">
          <w:rPr>
            <w:rFonts w:cstheme="minorHAnsi"/>
            <w:sz w:val="20"/>
            <w:szCs w:val="20"/>
          </w:rPr>
          <w:t xml:space="preserve">, </w:t>
        </w:r>
      </w:ins>
    </w:p>
    <w:p w14:paraId="3A2882AF" w14:textId="6EC6860E" w:rsidR="009577BF" w:rsidRPr="00781572" w:rsidRDefault="00C50773" w:rsidP="00D6253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ins w:id="19" w:author="Sweatt, Corey (GE Appliances, Haier)" w:date="2022-09-02T16:17:00Z">
        <w:r>
          <w:rPr>
            <w:rFonts w:cstheme="minorHAnsi"/>
            <w:sz w:val="20"/>
            <w:szCs w:val="20"/>
          </w:rPr>
          <w:t xml:space="preserve">Verify </w:t>
        </w:r>
      </w:ins>
      <w:ins w:id="20" w:author="Thenappan, Subbu (GE Appliances, Haier)" w:date="2022-09-02T11:21:00Z">
        <w:r w:rsidR="009577BF" w:rsidRPr="00774333">
          <w:rPr>
            <w:rFonts w:cstheme="minorHAnsi"/>
            <w:sz w:val="20"/>
            <w:szCs w:val="20"/>
          </w:rPr>
          <w:t xml:space="preserve">desiccant </w:t>
        </w:r>
      </w:ins>
      <w:ins w:id="21" w:author="Thenappan, Subbu (GE Appliances, Haier)" w:date="2022-09-02T11:22:00Z">
        <w:r w:rsidR="000241C6" w:rsidRPr="00781572">
          <w:rPr>
            <w:rFonts w:cstheme="minorHAnsi"/>
            <w:sz w:val="20"/>
            <w:szCs w:val="20"/>
          </w:rPr>
          <w:t xml:space="preserve">in flue gas sampling line </w:t>
        </w:r>
      </w:ins>
      <w:ins w:id="22" w:author="Thenappan, Subbu (GE Appliances, Haier)" w:date="2022-09-02T11:21:00Z">
        <w:r w:rsidR="009577BF" w:rsidRPr="00781572">
          <w:rPr>
            <w:rFonts w:cstheme="minorHAnsi"/>
            <w:sz w:val="20"/>
            <w:szCs w:val="20"/>
          </w:rPr>
          <w:t>is dry, the vent</w:t>
        </w:r>
      </w:ins>
      <w:ins w:id="23" w:author="Thenappan, Subbu (GE Appliances, Haier)" w:date="2022-09-02T11:38:00Z">
        <w:r w:rsidR="00781572" w:rsidRPr="00781572">
          <w:rPr>
            <w:rFonts w:cstheme="minorHAnsi"/>
            <w:sz w:val="20"/>
            <w:szCs w:val="20"/>
          </w:rPr>
          <w:t xml:space="preserve"> exhaust</w:t>
        </w:r>
      </w:ins>
      <w:ins w:id="24" w:author="Thenappan, Subbu (GE Appliances, Haier)" w:date="2022-09-02T11:21:00Z">
        <w:r w:rsidR="009577BF" w:rsidRPr="00781572">
          <w:rPr>
            <w:rFonts w:cstheme="minorHAnsi"/>
            <w:sz w:val="20"/>
            <w:szCs w:val="20"/>
          </w:rPr>
          <w:t xml:space="preserve"> blower is </w:t>
        </w:r>
      </w:ins>
      <w:ins w:id="25" w:author="Thenappan, Subbu (GE Appliances, Haier)" w:date="2022-09-02T11:22:00Z">
        <w:r w:rsidR="000241C6" w:rsidRPr="00781572">
          <w:rPr>
            <w:rFonts w:cstheme="minorHAnsi"/>
            <w:sz w:val="20"/>
            <w:szCs w:val="20"/>
          </w:rPr>
          <w:t>running,</w:t>
        </w:r>
      </w:ins>
      <w:ins w:id="26" w:author="Thenappan, Subbu (GE Appliances, Haier)" w:date="2022-09-02T11:21:00Z">
        <w:r w:rsidR="009577BF" w:rsidRPr="00781572">
          <w:rPr>
            <w:rFonts w:cstheme="minorHAnsi"/>
            <w:sz w:val="20"/>
            <w:szCs w:val="20"/>
          </w:rPr>
          <w:t xml:space="preserve"> and</w:t>
        </w:r>
      </w:ins>
      <w:ins w:id="27" w:author="Sweatt, Corey (GE Appliances, Haier)" w:date="2022-09-02T16:18:00Z">
        <w:r w:rsidR="00824544">
          <w:rPr>
            <w:rFonts w:cstheme="minorHAnsi"/>
            <w:sz w:val="20"/>
            <w:szCs w:val="20"/>
          </w:rPr>
          <w:t xml:space="preserve"> LDO</w:t>
        </w:r>
      </w:ins>
      <w:ins w:id="28" w:author="Thenappan, Subbu (GE Appliances, Haier)" w:date="2022-09-02T11:21:00Z">
        <w:r w:rsidR="009577BF" w:rsidRPr="00781572">
          <w:rPr>
            <w:rFonts w:cstheme="minorHAnsi"/>
            <w:sz w:val="20"/>
            <w:szCs w:val="20"/>
          </w:rPr>
          <w:t xml:space="preserve"> room pressure and temperature are within allowable limits</w:t>
        </w:r>
      </w:ins>
      <w:ins w:id="29" w:author="Thenappan, Subbu (GE Appliances, Haier)" w:date="2022-09-02T11:38:00Z">
        <w:r w:rsidR="00781572" w:rsidRPr="00781572">
          <w:rPr>
            <w:rFonts w:cstheme="minorHAnsi"/>
            <w:sz w:val="20"/>
            <w:szCs w:val="20"/>
          </w:rPr>
          <w:t>.</w:t>
        </w:r>
      </w:ins>
    </w:p>
    <w:p w14:paraId="6E3A2FFF" w14:textId="0CF11154" w:rsidR="00A33C79" w:rsidRPr="00781572" w:rsidRDefault="00A33C79" w:rsidP="00A33C79">
      <w:pPr>
        <w:pStyle w:val="ListParagraph"/>
        <w:numPr>
          <w:ilvl w:val="0"/>
          <w:numId w:val="1"/>
        </w:numPr>
        <w:rPr>
          <w:ins w:id="30" w:author="Thenappan, Subbu (GE Appliances, Haier)" w:date="2022-09-02T11:15:00Z"/>
          <w:rFonts w:cstheme="minorHAnsi"/>
          <w:sz w:val="20"/>
          <w:szCs w:val="20"/>
        </w:rPr>
      </w:pPr>
      <w:ins w:id="31" w:author="Thenappan, Subbu (GE Appliances, Haier)" w:date="2022-09-02T11:15:00Z">
        <w:r w:rsidRPr="00781572">
          <w:rPr>
            <w:rFonts w:cstheme="minorHAnsi"/>
            <w:sz w:val="20"/>
            <w:szCs w:val="20"/>
          </w:rPr>
          <w:t>Verify there is no water or gas leak</w:t>
        </w:r>
      </w:ins>
    </w:p>
    <w:p w14:paraId="0604CEC9" w14:textId="61A1A962" w:rsidR="009A0BB9" w:rsidRPr="00781572" w:rsidRDefault="001B6058" w:rsidP="009A0BB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81572">
        <w:rPr>
          <w:rFonts w:cstheme="minorHAnsi"/>
          <w:sz w:val="20"/>
          <w:szCs w:val="20"/>
        </w:rPr>
        <w:t xml:space="preserve">Light </w:t>
      </w:r>
      <w:ins w:id="32" w:author="Thenappan, Subbu (GE Appliances, Haier)" w:date="2022-09-02T11:22:00Z">
        <w:r w:rsidR="000241C6" w:rsidRPr="00781572">
          <w:rPr>
            <w:rFonts w:cstheme="minorHAnsi"/>
            <w:sz w:val="20"/>
            <w:szCs w:val="20"/>
          </w:rPr>
          <w:t>pilot</w:t>
        </w:r>
      </w:ins>
      <w:ins w:id="33" w:author="Sweatt, Corey (GE Appliances, Haier)" w:date="2022-09-02T16:19:00Z">
        <w:r w:rsidR="00B227F8">
          <w:rPr>
            <w:rFonts w:cstheme="minorHAnsi"/>
            <w:sz w:val="20"/>
            <w:szCs w:val="20"/>
          </w:rPr>
          <w:t xml:space="preserve"> and </w:t>
        </w:r>
      </w:ins>
      <w:ins w:id="34" w:author="Thenappan, Subbu (GE Appliances, Haier)" w:date="2022-09-02T11:22:00Z">
        <w:del w:id="35" w:author="Sweatt, Corey (GE Appliances, Haier)" w:date="2022-09-02T16:19:00Z">
          <w:r w:rsidR="000241C6" w:rsidRPr="00781572" w:rsidDel="00B844C1">
            <w:rPr>
              <w:rFonts w:cstheme="minorHAnsi"/>
              <w:sz w:val="20"/>
              <w:szCs w:val="20"/>
            </w:rPr>
            <w:delText xml:space="preserve"> in</w:delText>
          </w:r>
          <w:r w:rsidR="000241C6" w:rsidRPr="00781572" w:rsidDel="00B227F8">
            <w:rPr>
              <w:rFonts w:cstheme="minorHAnsi"/>
              <w:sz w:val="20"/>
              <w:szCs w:val="20"/>
            </w:rPr>
            <w:delText xml:space="preserve"> </w:delText>
          </w:r>
        </w:del>
      </w:ins>
      <w:del w:id="36" w:author="Sweatt, Corey (GE Appliances, Haier)" w:date="2022-09-02T16:19:00Z">
        <w:r w:rsidRPr="00781572" w:rsidDel="00B227F8">
          <w:rPr>
            <w:rFonts w:cstheme="minorHAnsi"/>
            <w:sz w:val="20"/>
            <w:szCs w:val="20"/>
          </w:rPr>
          <w:delText xml:space="preserve">water heater and </w:delText>
        </w:r>
      </w:del>
      <w:r w:rsidRPr="00781572">
        <w:rPr>
          <w:rFonts w:cstheme="minorHAnsi"/>
          <w:sz w:val="20"/>
          <w:szCs w:val="20"/>
        </w:rPr>
        <w:t>s</w:t>
      </w:r>
      <w:r w:rsidR="009A0BB9" w:rsidRPr="00781572">
        <w:rPr>
          <w:rFonts w:cstheme="minorHAnsi"/>
          <w:sz w:val="20"/>
          <w:szCs w:val="20"/>
        </w:rPr>
        <w:t xml:space="preserve">et thermostat to </w:t>
      </w:r>
      <w:r w:rsidR="00917515" w:rsidRPr="00781572">
        <w:rPr>
          <w:rFonts w:cstheme="minorHAnsi"/>
          <w:sz w:val="20"/>
          <w:szCs w:val="20"/>
        </w:rPr>
        <w:t>the highest setting</w:t>
      </w:r>
    </w:p>
    <w:p w14:paraId="3ED223A4" w14:textId="77777777" w:rsidR="00707C95" w:rsidRDefault="00AD6A5D" w:rsidP="00707C95">
      <w:pPr>
        <w:pStyle w:val="ListParagraph"/>
        <w:numPr>
          <w:ilvl w:val="0"/>
          <w:numId w:val="1"/>
        </w:numPr>
        <w:rPr>
          <w:ins w:id="37" w:author="Thenappan, Subbu (GE Appliances, Haier)" w:date="2022-09-02T12:46:00Z"/>
          <w:rFonts w:cstheme="minorHAnsi"/>
          <w:sz w:val="20"/>
          <w:szCs w:val="20"/>
        </w:rPr>
      </w:pPr>
      <w:ins w:id="38" w:author="Thenappan, Subbu (GE Appliances, Haier)" w:date="2022-09-02T11:44:00Z">
        <w:r w:rsidRPr="00707C95">
          <w:rPr>
            <w:rFonts w:cstheme="minorHAnsi"/>
            <w:sz w:val="20"/>
            <w:szCs w:val="20"/>
          </w:rPr>
          <w:t xml:space="preserve">Connect the </w:t>
        </w:r>
      </w:ins>
      <w:ins w:id="39" w:author="Thenappan, Subbu (GE Appliances, Haier)" w:date="2022-09-02T11:45:00Z">
        <w:r w:rsidRPr="00707C95">
          <w:rPr>
            <w:rFonts w:cstheme="minorHAnsi"/>
            <w:sz w:val="20"/>
            <w:szCs w:val="20"/>
          </w:rPr>
          <w:t xml:space="preserve">Vesta tool cable to the “COM” port in the gas thermostat. </w:t>
        </w:r>
      </w:ins>
      <w:ins w:id="40" w:author="Thenappan, Subbu (GE Appliances, Haier)" w:date="2022-09-02T11:46:00Z">
        <w:r w:rsidRPr="00707C95">
          <w:rPr>
            <w:rFonts w:cstheme="minorHAnsi"/>
            <w:sz w:val="20"/>
            <w:szCs w:val="20"/>
          </w:rPr>
          <w:t xml:space="preserve">Launch the Vesta software on the computer. Select the correct com port </w:t>
        </w:r>
      </w:ins>
      <w:ins w:id="41" w:author="Thenappan, Subbu (GE Appliances, Haier)" w:date="2022-09-02T11:47:00Z">
        <w:r w:rsidRPr="00707C95">
          <w:rPr>
            <w:rFonts w:cstheme="minorHAnsi"/>
            <w:sz w:val="20"/>
            <w:szCs w:val="20"/>
          </w:rPr>
          <w:t>and appropriate parameters</w:t>
        </w:r>
      </w:ins>
      <w:ins w:id="42" w:author="Thenappan, Subbu (GE Appliances, Haier)" w:date="2022-09-02T12:46:00Z">
        <w:r w:rsidR="00707C95">
          <w:rPr>
            <w:rFonts w:cstheme="minorHAnsi"/>
            <w:sz w:val="20"/>
            <w:szCs w:val="20"/>
          </w:rPr>
          <w:t>. Verify the water heater is communicating with the Vesta software.</w:t>
        </w:r>
      </w:ins>
    </w:p>
    <w:p w14:paraId="292009AF" w14:textId="6E9A1DCA" w:rsidR="00A21470" w:rsidRPr="00707C95" w:rsidRDefault="00707C95">
      <w:pPr>
        <w:pStyle w:val="ListParagraph"/>
        <w:rPr>
          <w:ins w:id="43" w:author="Thenappan, Subbu (GE Appliances, Haier)" w:date="2022-09-02T11:44:00Z"/>
          <w:rFonts w:cstheme="minorHAnsi"/>
          <w:sz w:val="20"/>
          <w:szCs w:val="20"/>
          <w:rPrChange w:id="44" w:author="Thenappan, Subbu (GE Appliances, Haier)" w:date="2022-09-02T12:46:00Z">
            <w:rPr>
              <w:ins w:id="45" w:author="Thenappan, Subbu (GE Appliances, Haier)" w:date="2022-09-02T11:44:00Z"/>
            </w:rPr>
          </w:rPrChange>
        </w:rPr>
        <w:pPrChange w:id="46" w:author="Thenappan, Subbu (GE Appliances, Haier)" w:date="2022-09-02T12:47:00Z">
          <w:pPr>
            <w:pStyle w:val="ListParagraph"/>
            <w:numPr>
              <w:numId w:val="1"/>
            </w:numPr>
            <w:ind w:hanging="360"/>
          </w:pPr>
        </w:pPrChange>
      </w:pPr>
      <w:ins w:id="47" w:author="Thenappan, Subbu (GE Appliances, Haier)" w:date="2022-09-02T12:46:00Z">
        <w:r w:rsidRPr="00707C95">
          <w:rPr>
            <w:rFonts w:cstheme="minorHAnsi"/>
            <w:sz w:val="20"/>
            <w:szCs w:val="20"/>
          </w:rPr>
          <w:t xml:space="preserve">See below </w:t>
        </w:r>
      </w:ins>
      <w:ins w:id="48" w:author="Thenappan, Subbu (GE Appliances, Haier)" w:date="2022-09-02T12:47:00Z">
        <w:r>
          <w:rPr>
            <w:rFonts w:cstheme="minorHAnsi"/>
            <w:sz w:val="20"/>
            <w:szCs w:val="20"/>
          </w:rPr>
          <w:t xml:space="preserve">image </w:t>
        </w:r>
      </w:ins>
      <w:ins w:id="49" w:author="Thenappan, Subbu (GE Appliances, Haier)" w:date="2022-09-02T12:46:00Z">
        <w:r w:rsidRPr="00707C95">
          <w:rPr>
            <w:rFonts w:cstheme="minorHAnsi"/>
            <w:sz w:val="20"/>
            <w:szCs w:val="20"/>
          </w:rPr>
          <w:t xml:space="preserve">for the values that needs to be recorded on Vesta Software. </w:t>
        </w:r>
      </w:ins>
      <w:ins w:id="50" w:author="Thenappan, Subbu (GE Appliances, Haier)" w:date="2022-09-02T12:44:00Z">
        <w:r>
          <w:rPr>
            <w:noProof/>
          </w:rPr>
          <w:drawing>
            <wp:inline distT="0" distB="0" distL="0" distR="0" wp14:anchorId="6EF4C2DD" wp14:editId="3EE4841B">
              <wp:extent cx="7040880" cy="3013075"/>
              <wp:effectExtent l="0" t="0" r="762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0880" cy="3013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</w:t>
        </w:r>
      </w:ins>
    </w:p>
    <w:p w14:paraId="4762015A" w14:textId="26E21335" w:rsidR="00D6253F" w:rsidRPr="00AD6A5D" w:rsidRDefault="00D6253F" w:rsidP="009A0BB9">
      <w:pPr>
        <w:pStyle w:val="ListParagraph"/>
        <w:numPr>
          <w:ilvl w:val="0"/>
          <w:numId w:val="1"/>
        </w:numPr>
        <w:rPr>
          <w:ins w:id="51" w:author="Thenappan, Subbu (GE Appliances, Haier)" w:date="2022-09-02T11:15:00Z"/>
          <w:rFonts w:cstheme="minorHAnsi"/>
          <w:sz w:val="20"/>
          <w:szCs w:val="20"/>
        </w:rPr>
      </w:pPr>
      <w:r w:rsidRPr="00AD6A5D">
        <w:rPr>
          <w:rFonts w:cstheme="minorHAnsi"/>
          <w:sz w:val="20"/>
          <w:szCs w:val="20"/>
        </w:rPr>
        <w:t xml:space="preserve">With Burner “ON”, adjust inlet pressure to nominal </w:t>
      </w:r>
      <w:r w:rsidR="00C341AF" w:rsidRPr="00AD6A5D">
        <w:rPr>
          <w:rFonts w:cstheme="minorHAnsi"/>
          <w:sz w:val="20"/>
          <w:szCs w:val="20"/>
        </w:rPr>
        <w:t>inlet gas pressure</w:t>
      </w:r>
      <w:r w:rsidR="00E53EB4" w:rsidRPr="00AD6A5D">
        <w:rPr>
          <w:rFonts w:cstheme="minorHAnsi"/>
          <w:sz w:val="20"/>
          <w:szCs w:val="20"/>
        </w:rPr>
        <w:t xml:space="preserve"> (7</w:t>
      </w:r>
      <w:ins w:id="52" w:author="Thenappan, Subbu (GE Appliances, Haier)" w:date="2022-09-02T11:23:00Z">
        <w:r w:rsidR="000241C6" w:rsidRPr="00AD6A5D">
          <w:rPr>
            <w:rFonts w:cstheme="minorHAnsi"/>
            <w:sz w:val="20"/>
            <w:szCs w:val="20"/>
          </w:rPr>
          <w:t>.0±0.3</w:t>
        </w:r>
      </w:ins>
      <w:r w:rsidR="00E53EB4" w:rsidRPr="00AD6A5D">
        <w:rPr>
          <w:rFonts w:cstheme="minorHAnsi"/>
          <w:sz w:val="20"/>
          <w:szCs w:val="20"/>
        </w:rPr>
        <w:t xml:space="preserve"> inches of water)</w:t>
      </w:r>
    </w:p>
    <w:p w14:paraId="03979A06" w14:textId="412288EF" w:rsidR="0055589F" w:rsidRPr="000A63C0" w:rsidRDefault="0055589F" w:rsidP="009A0BB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7795C">
        <w:rPr>
          <w:rFonts w:cstheme="minorHAnsi"/>
          <w:sz w:val="20"/>
          <w:szCs w:val="20"/>
        </w:rPr>
        <w:t xml:space="preserve">Allow </w:t>
      </w:r>
      <w:del w:id="53" w:author="Thenappan, Subbu (GE Appliances, Haier)" w:date="2022-09-02T11:59:00Z">
        <w:r w:rsidRPr="00781572" w:rsidDel="0087795C">
          <w:rPr>
            <w:rFonts w:cstheme="minorHAnsi"/>
            <w:sz w:val="20"/>
            <w:szCs w:val="20"/>
          </w:rPr>
          <w:delText xml:space="preserve">product </w:delText>
        </w:r>
      </w:del>
      <w:ins w:id="54" w:author="Thenappan, Subbu (GE Appliances, Haier)" w:date="2022-09-02T11:59:00Z">
        <w:r w:rsidR="0087795C">
          <w:rPr>
            <w:rFonts w:cstheme="minorHAnsi"/>
            <w:sz w:val="20"/>
            <w:szCs w:val="20"/>
          </w:rPr>
          <w:t>water heater</w:t>
        </w:r>
        <w:r w:rsidR="0087795C" w:rsidRPr="0087795C">
          <w:rPr>
            <w:rFonts w:cstheme="minorHAnsi"/>
            <w:sz w:val="20"/>
            <w:szCs w:val="20"/>
          </w:rPr>
          <w:t xml:space="preserve"> </w:t>
        </w:r>
      </w:ins>
      <w:r w:rsidRPr="0087795C">
        <w:rPr>
          <w:rFonts w:cstheme="minorHAnsi"/>
          <w:sz w:val="20"/>
          <w:szCs w:val="20"/>
        </w:rPr>
        <w:t xml:space="preserve">to heat for </w:t>
      </w:r>
      <w:del w:id="55" w:author="Thenappan, Subbu (GE Appliances, Haier)" w:date="2022-09-02T11:16:00Z">
        <w:r w:rsidRPr="00781572" w:rsidDel="00A33C79">
          <w:rPr>
            <w:rFonts w:cstheme="minorHAnsi"/>
            <w:sz w:val="20"/>
            <w:szCs w:val="20"/>
          </w:rPr>
          <w:delText xml:space="preserve">15 </w:delText>
        </w:r>
      </w:del>
      <w:ins w:id="56" w:author="Thenappan, Subbu (GE Appliances, Haier)" w:date="2022-09-02T12:17:00Z">
        <w:r w:rsidR="000A63C0">
          <w:rPr>
            <w:rFonts w:cstheme="minorHAnsi"/>
            <w:sz w:val="20"/>
            <w:szCs w:val="20"/>
          </w:rPr>
          <w:t xml:space="preserve">a minimum of </w:t>
        </w:r>
      </w:ins>
      <w:ins w:id="57" w:author="Thenappan, Subbu (GE Appliances, Haier)" w:date="2022-09-02T11:16:00Z">
        <w:r w:rsidR="00A33C79" w:rsidRPr="000A63C0">
          <w:rPr>
            <w:rFonts w:cstheme="minorHAnsi"/>
            <w:sz w:val="20"/>
            <w:szCs w:val="20"/>
          </w:rPr>
          <w:t>3</w:t>
        </w:r>
      </w:ins>
      <w:ins w:id="58" w:author="Thenappan, Subbu (GE Appliances, Haier)" w:date="2022-09-02T12:17:00Z">
        <w:r w:rsidR="00466E86">
          <w:rPr>
            <w:rFonts w:cstheme="minorHAnsi"/>
            <w:sz w:val="20"/>
            <w:szCs w:val="20"/>
          </w:rPr>
          <w:t>0</w:t>
        </w:r>
      </w:ins>
      <w:ins w:id="59" w:author="Thenappan, Subbu (GE Appliances, Haier)" w:date="2022-09-02T11:16:00Z">
        <w:r w:rsidR="00A33C79" w:rsidRPr="000A63C0">
          <w:rPr>
            <w:rFonts w:cstheme="minorHAnsi"/>
            <w:sz w:val="20"/>
            <w:szCs w:val="20"/>
          </w:rPr>
          <w:t xml:space="preserve"> </w:t>
        </w:r>
      </w:ins>
      <w:r w:rsidRPr="000A63C0">
        <w:rPr>
          <w:rFonts w:cstheme="minorHAnsi"/>
          <w:sz w:val="20"/>
          <w:szCs w:val="20"/>
        </w:rPr>
        <w:t>minutes.</w:t>
      </w:r>
      <w:r w:rsidR="004D12A6" w:rsidRPr="000A63C0">
        <w:rPr>
          <w:rFonts w:cstheme="minorHAnsi"/>
          <w:sz w:val="20"/>
          <w:szCs w:val="20"/>
        </w:rPr>
        <w:t xml:space="preserve"> This will remove machining oils from the manufacturing process</w:t>
      </w:r>
      <w:ins w:id="60" w:author="Thenappan, Subbu (GE Appliances, Haier)" w:date="2022-09-02T12:18:00Z">
        <w:r w:rsidR="00466E86">
          <w:rPr>
            <w:rFonts w:cstheme="minorHAnsi"/>
            <w:sz w:val="20"/>
            <w:szCs w:val="20"/>
          </w:rPr>
          <w:t xml:space="preserve"> </w:t>
        </w:r>
      </w:ins>
      <w:ins w:id="61" w:author="Thenappan, Subbu (GE Appliances, Haier)" w:date="2022-09-02T12:35:00Z">
        <w:r w:rsidR="00A21470">
          <w:rPr>
            <w:rFonts w:cstheme="minorHAnsi"/>
            <w:sz w:val="20"/>
            <w:szCs w:val="20"/>
          </w:rPr>
          <w:t>and</w:t>
        </w:r>
      </w:ins>
      <w:ins w:id="62" w:author="Thenappan, Subbu (GE Appliances, Haier)" w:date="2022-09-02T12:20:00Z">
        <w:r w:rsidR="0028767A">
          <w:rPr>
            <w:rFonts w:cstheme="minorHAnsi"/>
            <w:sz w:val="20"/>
            <w:szCs w:val="20"/>
          </w:rPr>
          <w:t xml:space="preserve"> </w:t>
        </w:r>
      </w:ins>
      <w:ins w:id="63" w:author="Thenappan, Subbu (GE Appliances, Haier)" w:date="2022-09-02T12:17:00Z">
        <w:r w:rsidR="00466E86">
          <w:rPr>
            <w:rFonts w:cstheme="minorHAnsi"/>
            <w:sz w:val="20"/>
            <w:szCs w:val="20"/>
          </w:rPr>
          <w:t>establish</w:t>
        </w:r>
      </w:ins>
      <w:ins w:id="64" w:author="Thenappan, Subbu (GE Appliances, Haier)" w:date="2022-09-02T12:20:00Z">
        <w:r w:rsidR="0028767A">
          <w:rPr>
            <w:rFonts w:cstheme="minorHAnsi"/>
            <w:sz w:val="20"/>
            <w:szCs w:val="20"/>
          </w:rPr>
          <w:t xml:space="preserve">es the door </w:t>
        </w:r>
      </w:ins>
      <w:ins w:id="65" w:author="Thenappan, Subbu (GE Appliances, Haier)" w:date="2022-09-02T12:36:00Z">
        <w:r w:rsidR="00A21470">
          <w:rPr>
            <w:rFonts w:cstheme="minorHAnsi"/>
            <w:sz w:val="20"/>
            <w:szCs w:val="20"/>
          </w:rPr>
          <w:t>Tc</w:t>
        </w:r>
      </w:ins>
      <w:ins w:id="66" w:author="Thenappan, Subbu (GE Appliances, Haier)" w:date="2022-09-02T12:49:00Z">
        <w:r w:rsidR="00774333">
          <w:rPr>
            <w:rFonts w:cstheme="minorHAnsi"/>
            <w:sz w:val="20"/>
            <w:szCs w:val="20"/>
          </w:rPr>
          <w:t>0</w:t>
        </w:r>
      </w:ins>
      <w:ins w:id="67" w:author="Thenappan, Subbu (GE Appliances, Haier)" w:date="2022-09-02T12:20:00Z">
        <w:r w:rsidR="0028767A">
          <w:rPr>
            <w:rFonts w:cstheme="minorHAnsi"/>
            <w:sz w:val="20"/>
            <w:szCs w:val="20"/>
          </w:rPr>
          <w:t xml:space="preserve"> set </w:t>
        </w:r>
      </w:ins>
      <w:del w:id="68" w:author="Thenappan, Subbu (GE Appliances, Haier)" w:date="2022-09-02T12:20:00Z">
        <w:r w:rsidR="004D12A6" w:rsidRPr="000A63C0" w:rsidDel="00735CAB">
          <w:rPr>
            <w:rFonts w:cstheme="minorHAnsi"/>
            <w:sz w:val="20"/>
            <w:szCs w:val="20"/>
          </w:rPr>
          <w:delText>.</w:delText>
        </w:r>
      </w:del>
      <w:ins w:id="69" w:author="Thenappan, Subbu (GE Appliances, Haier)" w:date="2022-09-02T12:20:00Z">
        <w:r w:rsidR="00735CAB">
          <w:rPr>
            <w:rFonts w:cstheme="minorHAnsi"/>
            <w:sz w:val="20"/>
            <w:szCs w:val="20"/>
          </w:rPr>
          <w:t>point.</w:t>
        </w:r>
      </w:ins>
    </w:p>
    <w:p w14:paraId="5A6B8AD5" w14:textId="6DF6603E" w:rsidR="001B0479" w:rsidRPr="00781572" w:rsidRDefault="008B519A" w:rsidP="009A0BB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1470">
        <w:rPr>
          <w:rFonts w:cstheme="minorHAnsi"/>
          <w:sz w:val="20"/>
          <w:szCs w:val="20"/>
        </w:rPr>
        <w:t xml:space="preserve">Turn </w:t>
      </w:r>
      <w:del w:id="70" w:author="Thenappan, Subbu (GE Appliances, Haier)" w:date="2022-09-02T11:23:00Z">
        <w:r w:rsidRPr="00781572" w:rsidDel="001D48C0">
          <w:rPr>
            <w:rFonts w:cstheme="minorHAnsi"/>
            <w:sz w:val="20"/>
            <w:szCs w:val="20"/>
          </w:rPr>
          <w:delText xml:space="preserve">product </w:delText>
        </w:r>
      </w:del>
      <w:ins w:id="71" w:author="Thenappan, Subbu (GE Appliances, Haier)" w:date="2022-09-02T11:23:00Z">
        <w:r w:rsidR="001D48C0" w:rsidRPr="00781572">
          <w:rPr>
            <w:rFonts w:cstheme="minorHAnsi"/>
            <w:sz w:val="20"/>
            <w:szCs w:val="20"/>
          </w:rPr>
          <w:t xml:space="preserve">water heater </w:t>
        </w:r>
      </w:ins>
      <w:r w:rsidRPr="00781572">
        <w:rPr>
          <w:rFonts w:cstheme="minorHAnsi"/>
          <w:sz w:val="20"/>
          <w:szCs w:val="20"/>
        </w:rPr>
        <w:t>“</w:t>
      </w:r>
      <w:del w:id="72" w:author="Sweatt, Corey (GE Appliances, Haier)" w:date="2022-09-02T16:24:00Z">
        <w:r w:rsidRPr="00781572" w:rsidDel="00DD2A4A">
          <w:rPr>
            <w:rFonts w:cstheme="minorHAnsi"/>
            <w:sz w:val="20"/>
            <w:szCs w:val="20"/>
          </w:rPr>
          <w:delText>OFF</w:delText>
        </w:r>
      </w:del>
      <w:ins w:id="73" w:author="Sweatt, Corey (GE Appliances, Haier)" w:date="2022-09-02T16:25:00Z">
        <w:r w:rsidR="0082722A">
          <w:rPr>
            <w:rFonts w:cstheme="minorHAnsi"/>
            <w:sz w:val="20"/>
            <w:szCs w:val="20"/>
          </w:rPr>
          <w:t>PILO</w:t>
        </w:r>
      </w:ins>
      <w:ins w:id="74" w:author="Sweatt, Corey (GE Appliances, Haier)" w:date="2022-09-02T16:24:00Z">
        <w:r w:rsidR="00DD2A4A">
          <w:rPr>
            <w:rFonts w:cstheme="minorHAnsi"/>
            <w:sz w:val="20"/>
            <w:szCs w:val="20"/>
          </w:rPr>
          <w:t>T</w:t>
        </w:r>
      </w:ins>
      <w:r w:rsidRPr="00781572">
        <w:rPr>
          <w:rFonts w:cstheme="minorHAnsi"/>
          <w:sz w:val="20"/>
          <w:szCs w:val="20"/>
        </w:rPr>
        <w:t>”</w:t>
      </w:r>
      <w:r w:rsidR="001B0479" w:rsidRPr="00781572">
        <w:rPr>
          <w:rFonts w:cstheme="minorHAnsi"/>
          <w:sz w:val="20"/>
          <w:szCs w:val="20"/>
        </w:rPr>
        <w:t xml:space="preserve"> </w:t>
      </w:r>
      <w:r w:rsidR="001B0479" w:rsidRPr="00D904E6">
        <w:rPr>
          <w:rFonts w:cstheme="minorHAnsi"/>
          <w:strike/>
          <w:sz w:val="20"/>
          <w:szCs w:val="20"/>
          <w:rPrChange w:id="75" w:author="Sweatt, Corey (GE Appliances, Haier)" w:date="2022-09-02T16:24:00Z">
            <w:rPr>
              <w:rFonts w:cstheme="minorHAnsi"/>
              <w:sz w:val="20"/>
              <w:szCs w:val="20"/>
            </w:rPr>
          </w:rPrChange>
        </w:rPr>
        <w:t>and let the burner cool</w:t>
      </w:r>
    </w:p>
    <w:p w14:paraId="4340DD72" w14:textId="7BD2125C" w:rsidR="00BB6376" w:rsidRPr="00781572" w:rsidRDefault="008B519A" w:rsidP="008B519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81572">
        <w:rPr>
          <w:rFonts w:cstheme="minorHAnsi"/>
          <w:sz w:val="20"/>
          <w:szCs w:val="20"/>
        </w:rPr>
        <w:t xml:space="preserve">Fill water heater with 70 </w:t>
      </w:r>
      <w:r w:rsidR="006D6135" w:rsidRPr="00781572">
        <w:rPr>
          <w:rFonts w:cstheme="minorHAnsi"/>
          <w:sz w:val="20"/>
          <w:szCs w:val="20"/>
        </w:rPr>
        <w:t>±</w:t>
      </w:r>
      <w:r w:rsidRPr="00781572">
        <w:rPr>
          <w:rFonts w:cstheme="minorHAnsi"/>
          <w:sz w:val="20"/>
          <w:szCs w:val="20"/>
        </w:rPr>
        <w:t xml:space="preserve"> 2 </w:t>
      </w:r>
      <w:r w:rsidR="00F015F5" w:rsidRPr="00781572">
        <w:rPr>
          <w:rFonts w:cstheme="minorHAnsi"/>
          <w:sz w:val="20"/>
          <w:szCs w:val="20"/>
        </w:rPr>
        <w:t>º</w:t>
      </w:r>
      <w:r w:rsidRPr="00781572">
        <w:rPr>
          <w:rFonts w:cstheme="minorHAnsi"/>
          <w:sz w:val="20"/>
          <w:szCs w:val="20"/>
        </w:rPr>
        <w:t>F water</w:t>
      </w:r>
    </w:p>
    <w:p w14:paraId="0BF82F21" w14:textId="0FC4ED17" w:rsidR="008B519A" w:rsidRPr="00781572" w:rsidRDefault="000F3083" w:rsidP="008B519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del w:id="76" w:author="Sweatt, Corey (GE Appliances, Haier)" w:date="2022-09-02T16:25:00Z">
        <w:r w:rsidRPr="00781572" w:rsidDel="0082722A">
          <w:rPr>
            <w:rFonts w:cstheme="minorHAnsi"/>
            <w:sz w:val="20"/>
            <w:szCs w:val="20"/>
          </w:rPr>
          <w:lastRenderedPageBreak/>
          <w:delText>Light water heater and s</w:delText>
        </w:r>
        <w:r w:rsidR="008B519A" w:rsidRPr="00781572" w:rsidDel="0082722A">
          <w:rPr>
            <w:rFonts w:cstheme="minorHAnsi"/>
            <w:sz w:val="20"/>
            <w:szCs w:val="20"/>
          </w:rPr>
          <w:delText>et</w:delText>
        </w:r>
      </w:del>
      <w:ins w:id="77" w:author="Sweatt, Corey (GE Appliances, Haier)" w:date="2022-09-02T16:25:00Z">
        <w:r w:rsidR="00C82F03">
          <w:rPr>
            <w:rFonts w:cstheme="minorHAnsi"/>
            <w:sz w:val="20"/>
            <w:szCs w:val="20"/>
          </w:rPr>
          <w:t>Set</w:t>
        </w:r>
      </w:ins>
      <w:r w:rsidR="008B519A" w:rsidRPr="00781572">
        <w:rPr>
          <w:rFonts w:cstheme="minorHAnsi"/>
          <w:sz w:val="20"/>
          <w:szCs w:val="20"/>
        </w:rPr>
        <w:t xml:space="preserve"> thermostat to the highest setting</w:t>
      </w:r>
    </w:p>
    <w:p w14:paraId="017DA833" w14:textId="78DD871F" w:rsidR="009A0BB9" w:rsidRPr="0087795C" w:rsidRDefault="009A0BB9" w:rsidP="009A0BB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81572">
        <w:rPr>
          <w:rFonts w:cstheme="minorHAnsi"/>
          <w:sz w:val="20"/>
          <w:szCs w:val="20"/>
        </w:rPr>
        <w:t xml:space="preserve">Perform the ANSI 15 </w:t>
      </w:r>
      <w:del w:id="78" w:author="Thenappan, Subbu (GE Appliances, Haier)" w:date="2022-09-02T11:18:00Z">
        <w:r w:rsidRPr="00781572" w:rsidDel="00A33C79">
          <w:rPr>
            <w:rFonts w:cstheme="minorHAnsi"/>
            <w:sz w:val="20"/>
            <w:szCs w:val="20"/>
          </w:rPr>
          <w:delText xml:space="preserve">Minute </w:delText>
        </w:r>
      </w:del>
      <w:ins w:id="79" w:author="Thenappan, Subbu (GE Appliances, Haier)" w:date="2022-09-02T11:18:00Z">
        <w:r w:rsidR="00A33C79" w:rsidRPr="00781572">
          <w:rPr>
            <w:rFonts w:cstheme="minorHAnsi"/>
            <w:sz w:val="20"/>
            <w:szCs w:val="20"/>
          </w:rPr>
          <w:t xml:space="preserve">minute </w:t>
        </w:r>
      </w:ins>
      <w:del w:id="80" w:author="Thenappan, Subbu (GE Appliances, Haier)" w:date="2022-09-02T11:59:00Z">
        <w:r w:rsidRPr="00781572" w:rsidDel="0087795C">
          <w:rPr>
            <w:rFonts w:cstheme="minorHAnsi"/>
            <w:sz w:val="20"/>
            <w:szCs w:val="20"/>
          </w:rPr>
          <w:delText xml:space="preserve">Rate </w:delText>
        </w:r>
      </w:del>
      <w:ins w:id="81" w:author="Thenappan, Subbu (GE Appliances, Haier)" w:date="2022-09-02T11:59:00Z">
        <w:r w:rsidR="0087795C">
          <w:rPr>
            <w:rFonts w:cstheme="minorHAnsi"/>
            <w:sz w:val="20"/>
            <w:szCs w:val="20"/>
          </w:rPr>
          <w:t>r</w:t>
        </w:r>
        <w:r w:rsidR="0087795C" w:rsidRPr="0087795C">
          <w:rPr>
            <w:rFonts w:cstheme="minorHAnsi"/>
            <w:sz w:val="20"/>
            <w:szCs w:val="20"/>
          </w:rPr>
          <w:t xml:space="preserve">ate </w:t>
        </w:r>
      </w:ins>
      <w:del w:id="82" w:author="Thenappan, Subbu (GE Appliances, Haier)" w:date="2022-09-02T11:59:00Z">
        <w:r w:rsidRPr="00781572" w:rsidDel="0087795C">
          <w:rPr>
            <w:rFonts w:cstheme="minorHAnsi"/>
            <w:sz w:val="20"/>
            <w:szCs w:val="20"/>
          </w:rPr>
          <w:delText xml:space="preserve">Test </w:delText>
        </w:r>
      </w:del>
      <w:ins w:id="83" w:author="Thenappan, Subbu (GE Appliances, Haier)" w:date="2022-09-02T11:59:00Z">
        <w:r w:rsidR="0087795C">
          <w:rPr>
            <w:rFonts w:cstheme="minorHAnsi"/>
            <w:sz w:val="20"/>
            <w:szCs w:val="20"/>
          </w:rPr>
          <w:t>t</w:t>
        </w:r>
        <w:r w:rsidR="0087795C" w:rsidRPr="0087795C">
          <w:rPr>
            <w:rFonts w:cstheme="minorHAnsi"/>
            <w:sz w:val="20"/>
            <w:szCs w:val="20"/>
          </w:rPr>
          <w:t xml:space="preserve">est </w:t>
        </w:r>
      </w:ins>
      <w:r w:rsidRPr="0087795C">
        <w:rPr>
          <w:rFonts w:cstheme="minorHAnsi"/>
          <w:sz w:val="20"/>
          <w:szCs w:val="20"/>
        </w:rPr>
        <w:t xml:space="preserve">at </w:t>
      </w:r>
      <w:r w:rsidR="00CA1727" w:rsidRPr="0087795C">
        <w:rPr>
          <w:rFonts w:cstheme="minorHAnsi"/>
          <w:sz w:val="20"/>
          <w:szCs w:val="20"/>
        </w:rPr>
        <w:t>nominal</w:t>
      </w:r>
      <w:r w:rsidRPr="0087795C">
        <w:rPr>
          <w:rFonts w:cstheme="minorHAnsi"/>
          <w:sz w:val="20"/>
          <w:szCs w:val="20"/>
        </w:rPr>
        <w:t xml:space="preserve"> inlet </w:t>
      </w:r>
      <w:r w:rsidR="009F5FCA" w:rsidRPr="0087795C">
        <w:rPr>
          <w:rFonts w:cstheme="minorHAnsi"/>
          <w:sz w:val="20"/>
          <w:szCs w:val="20"/>
        </w:rPr>
        <w:t>gas</w:t>
      </w:r>
      <w:r w:rsidRPr="0087795C">
        <w:rPr>
          <w:rFonts w:cstheme="minorHAnsi"/>
          <w:sz w:val="20"/>
          <w:szCs w:val="20"/>
        </w:rPr>
        <w:t xml:space="preserve"> pressure</w:t>
      </w:r>
      <w:r w:rsidR="009F5FCA" w:rsidRPr="0087795C">
        <w:rPr>
          <w:rFonts w:cstheme="minorHAnsi"/>
          <w:sz w:val="20"/>
          <w:szCs w:val="20"/>
        </w:rPr>
        <w:t xml:space="preserve"> (7</w:t>
      </w:r>
      <w:ins w:id="84" w:author="Sweatt, Corey (GE Appliances, Haier)" w:date="2022-09-02T16:25:00Z">
        <w:r w:rsidR="00C82F03">
          <w:rPr>
            <w:rFonts w:cstheme="minorHAnsi"/>
            <w:sz w:val="20"/>
            <w:szCs w:val="20"/>
          </w:rPr>
          <w:t>.0±0.3</w:t>
        </w:r>
      </w:ins>
      <w:r w:rsidR="009F5FCA" w:rsidRPr="0087795C">
        <w:rPr>
          <w:rFonts w:cstheme="minorHAnsi"/>
          <w:sz w:val="20"/>
          <w:szCs w:val="20"/>
        </w:rPr>
        <w:t xml:space="preserve"> inches of water)</w:t>
      </w:r>
    </w:p>
    <w:p w14:paraId="468BE743" w14:textId="31A00C90" w:rsidR="00164E5E" w:rsidRPr="0087795C" w:rsidRDefault="00164E5E" w:rsidP="00164E5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87795C">
        <w:rPr>
          <w:rFonts w:cstheme="minorHAnsi"/>
          <w:sz w:val="20"/>
          <w:szCs w:val="20"/>
        </w:rPr>
        <w:t xml:space="preserve">Verify </w:t>
      </w:r>
      <w:ins w:id="85" w:author="Thenappan, Subbu (GE Appliances, Haier)" w:date="2022-09-02T11:59:00Z">
        <w:r w:rsidR="0087795C">
          <w:rPr>
            <w:rFonts w:cstheme="minorHAnsi"/>
            <w:sz w:val="20"/>
            <w:szCs w:val="20"/>
          </w:rPr>
          <w:t>water heater</w:t>
        </w:r>
      </w:ins>
      <w:ins w:id="86" w:author="Thenappan, Subbu (GE Appliances, Haier)" w:date="2022-09-02T11:18:00Z">
        <w:r w:rsidR="00A33C79" w:rsidRPr="0087795C">
          <w:rPr>
            <w:rFonts w:cstheme="minorHAnsi"/>
            <w:sz w:val="20"/>
            <w:szCs w:val="20"/>
          </w:rPr>
          <w:t xml:space="preserve"> rate of </w:t>
        </w:r>
      </w:ins>
      <w:r w:rsidR="00B1385F" w:rsidRPr="0087795C">
        <w:rPr>
          <w:rFonts w:cstheme="minorHAnsi"/>
          <w:sz w:val="20"/>
          <w:szCs w:val="20"/>
        </w:rPr>
        <w:t xml:space="preserve">unit is </w:t>
      </w:r>
      <w:r w:rsidR="006D6135" w:rsidRPr="0087795C">
        <w:rPr>
          <w:rFonts w:cstheme="minorHAnsi"/>
          <w:sz w:val="20"/>
          <w:szCs w:val="20"/>
        </w:rPr>
        <w:t>±</w:t>
      </w:r>
      <w:r w:rsidR="00B1385F" w:rsidRPr="0087795C">
        <w:rPr>
          <w:rFonts w:cstheme="minorHAnsi"/>
          <w:sz w:val="20"/>
          <w:szCs w:val="20"/>
        </w:rPr>
        <w:t xml:space="preserve"> 2% from the nameplate rating</w:t>
      </w:r>
    </w:p>
    <w:p w14:paraId="7870B61B" w14:textId="2B1D5D1B" w:rsidR="00966C5C" w:rsidRPr="00781572" w:rsidRDefault="00B1385F" w:rsidP="00C25AB4">
      <w:pPr>
        <w:pStyle w:val="ListParagraph"/>
        <w:numPr>
          <w:ilvl w:val="1"/>
          <w:numId w:val="1"/>
        </w:numPr>
        <w:rPr>
          <w:ins w:id="87" w:author="Thenappan, Subbu (GE Appliances, Haier)" w:date="2022-09-02T11:18:00Z"/>
          <w:rFonts w:cstheme="minorHAnsi"/>
          <w:b/>
          <w:bCs/>
          <w:sz w:val="20"/>
          <w:szCs w:val="20"/>
          <w:rPrChange w:id="88" w:author="Thenappan, Subbu (GE Appliances, Haier)" w:date="2022-09-02T11:43:00Z">
            <w:rPr>
              <w:ins w:id="89" w:author="Thenappan, Subbu (GE Appliances, Haier)" w:date="2022-09-02T11:18:00Z"/>
              <w:rFonts w:cstheme="minorHAnsi"/>
              <w:sz w:val="20"/>
              <w:szCs w:val="20"/>
            </w:rPr>
          </w:rPrChange>
        </w:rPr>
      </w:pPr>
      <w:r w:rsidRPr="00A21470">
        <w:rPr>
          <w:rFonts w:cstheme="minorHAnsi"/>
          <w:sz w:val="20"/>
          <w:szCs w:val="20"/>
        </w:rPr>
        <w:t>Verify AFCO does not exceed 0.04%</w:t>
      </w:r>
    </w:p>
    <w:p w14:paraId="2089AA14" w14:textId="15A0E22E" w:rsidR="00A33C79" w:rsidRPr="0087795C" w:rsidRDefault="0024748B" w:rsidP="00C25A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ins w:id="90" w:author="Sweatt, Corey (GE Appliances, Haier)" w:date="2022-09-02T16:31:00Z">
        <w:r>
          <w:rPr>
            <w:rFonts w:cstheme="minorHAnsi"/>
            <w:sz w:val="20"/>
            <w:szCs w:val="20"/>
          </w:rPr>
          <w:t>Record</w:t>
        </w:r>
        <w:r w:rsidR="00C818B5">
          <w:rPr>
            <w:rFonts w:cstheme="minorHAnsi"/>
            <w:sz w:val="20"/>
            <w:szCs w:val="20"/>
          </w:rPr>
          <w:t xml:space="preserve"> and </w:t>
        </w:r>
      </w:ins>
      <w:ins w:id="91" w:author="Sweatt, Corey (GE Appliances, Haier)" w:date="2022-09-02T16:32:00Z">
        <w:r>
          <w:rPr>
            <w:rFonts w:cstheme="minorHAnsi"/>
            <w:sz w:val="20"/>
            <w:szCs w:val="20"/>
          </w:rPr>
          <w:t>Export</w:t>
        </w:r>
      </w:ins>
      <w:ins w:id="92" w:author="Thenappan, Subbu (GE Appliances, Haier)" w:date="2022-09-02T11:18:00Z">
        <w:del w:id="93" w:author="Sweatt, Corey (GE Appliances, Haier)" w:date="2022-09-02T16:31:00Z">
          <w:r w:rsidR="00A33C79" w:rsidRPr="00781572" w:rsidDel="00C818B5">
            <w:rPr>
              <w:rFonts w:cstheme="minorHAnsi"/>
              <w:sz w:val="20"/>
              <w:szCs w:val="20"/>
            </w:rPr>
            <w:delText>R</w:delText>
          </w:r>
        </w:del>
        <w:del w:id="94" w:author="Sweatt, Corey (GE Appliances, Haier)" w:date="2022-09-02T16:32:00Z">
          <w:r w:rsidR="00A33C79" w:rsidRPr="00781572" w:rsidDel="0024748B">
            <w:rPr>
              <w:rFonts w:cstheme="minorHAnsi"/>
              <w:sz w:val="20"/>
              <w:szCs w:val="20"/>
            </w:rPr>
            <w:delText>ecord</w:delText>
          </w:r>
        </w:del>
        <w:r w:rsidR="00A33C79" w:rsidRPr="00781572">
          <w:rPr>
            <w:rFonts w:cstheme="minorHAnsi"/>
            <w:sz w:val="20"/>
            <w:szCs w:val="20"/>
          </w:rPr>
          <w:t xml:space="preserve"> </w:t>
        </w:r>
      </w:ins>
      <w:ins w:id="95" w:author="Sweatt, Corey (GE Appliances, Haier)" w:date="2022-09-02T16:33:00Z">
        <w:r w:rsidR="0072505A">
          <w:rPr>
            <w:rFonts w:cstheme="minorHAnsi"/>
            <w:sz w:val="20"/>
            <w:szCs w:val="20"/>
          </w:rPr>
          <w:t xml:space="preserve">the ANSI 15 minute </w:t>
        </w:r>
      </w:ins>
      <w:ins w:id="96" w:author="Thenappan, Subbu (GE Appliances, Haier)" w:date="2022-09-02T11:18:00Z">
        <w:r w:rsidR="00A33C79" w:rsidRPr="00AD6A5D">
          <w:rPr>
            <w:rFonts w:cstheme="minorHAnsi"/>
            <w:sz w:val="20"/>
            <w:szCs w:val="20"/>
          </w:rPr>
          <w:t>rate test</w:t>
        </w:r>
      </w:ins>
      <w:ins w:id="97" w:author="Sweatt, Corey (GE Appliances, Haier)" w:date="2022-09-02T16:33:00Z">
        <w:r w:rsidR="0072505A">
          <w:rPr>
            <w:rFonts w:cstheme="minorHAnsi"/>
            <w:sz w:val="20"/>
            <w:szCs w:val="20"/>
          </w:rPr>
          <w:t xml:space="preserve"> to a .CSV file</w:t>
        </w:r>
      </w:ins>
    </w:p>
    <w:p w14:paraId="25C7FB6B" w14:textId="77777777" w:rsidR="001C2FA6" w:rsidRPr="00781572" w:rsidRDefault="001C2FA6" w:rsidP="001C2FA6">
      <w:pPr>
        <w:pStyle w:val="ListParagraph"/>
        <w:numPr>
          <w:ilvl w:val="0"/>
          <w:numId w:val="1"/>
        </w:numPr>
        <w:rPr>
          <w:sz w:val="20"/>
          <w:szCs w:val="20"/>
          <w:rPrChange w:id="98" w:author="Thenappan, Subbu (GE Appliances, Haier)" w:date="2022-09-02T11:43:00Z">
            <w:rPr/>
          </w:rPrChange>
        </w:rPr>
      </w:pPr>
      <w:r w:rsidRPr="00781572">
        <w:rPr>
          <w:sz w:val="20"/>
          <w:szCs w:val="20"/>
          <w:rPrChange w:id="99" w:author="Thenappan, Subbu (GE Appliances, Haier)" w:date="2022-09-02T11:43:00Z">
            <w:rPr/>
          </w:rPrChange>
        </w:rPr>
        <w:t>Verify the main burner on the water heater is “ON”</w:t>
      </w:r>
    </w:p>
    <w:p w14:paraId="0404F279" w14:textId="34AD1B04" w:rsidR="001C2FA6" w:rsidRPr="00781572" w:rsidRDefault="001C2FA6" w:rsidP="001C2FA6">
      <w:pPr>
        <w:pStyle w:val="ListParagraph"/>
        <w:numPr>
          <w:ilvl w:val="0"/>
          <w:numId w:val="1"/>
        </w:numPr>
        <w:rPr>
          <w:sz w:val="20"/>
          <w:szCs w:val="20"/>
          <w:rPrChange w:id="100" w:author="Thenappan, Subbu (GE Appliances, Haier)" w:date="2022-09-02T11:43:00Z">
            <w:rPr/>
          </w:rPrChange>
        </w:rPr>
      </w:pPr>
      <w:r w:rsidRPr="00781572">
        <w:rPr>
          <w:sz w:val="20"/>
          <w:szCs w:val="20"/>
          <w:rPrChange w:id="101" w:author="Thenappan, Subbu (GE Appliances, Haier)" w:date="2022-09-02T11:43:00Z">
            <w:rPr/>
          </w:rPrChange>
        </w:rPr>
        <w:t>Press “Start” on the automated software</w:t>
      </w:r>
      <w:ins w:id="102" w:author="Sweatt, Corey (GE Appliances, Haier)" w:date="2022-09-02T16:27:00Z">
        <w:r w:rsidR="001A52CE">
          <w:rPr>
            <w:sz w:val="20"/>
            <w:szCs w:val="20"/>
          </w:rPr>
          <w:t xml:space="preserve"> to start LDO test</w:t>
        </w:r>
      </w:ins>
    </w:p>
    <w:p w14:paraId="7F754F18" w14:textId="764036D4" w:rsidR="002B08DF" w:rsidRPr="006D4418" w:rsidRDefault="002B08DF" w:rsidP="002B08DF">
      <w:pPr>
        <w:ind w:left="360"/>
        <w:rPr>
          <w:rFonts w:cstheme="minorHAnsi"/>
          <w:b/>
          <w:bCs/>
          <w:sz w:val="20"/>
          <w:szCs w:val="20"/>
        </w:rPr>
      </w:pPr>
      <w:r w:rsidRPr="006D4418">
        <w:rPr>
          <w:rFonts w:cstheme="minorHAnsi"/>
          <w:b/>
          <w:bCs/>
          <w:sz w:val="20"/>
          <w:szCs w:val="20"/>
        </w:rPr>
        <w:t>End of Test:</w:t>
      </w:r>
    </w:p>
    <w:p w14:paraId="0F2FA1ED" w14:textId="0461F8E6" w:rsidR="00B20A4B" w:rsidRDefault="00B20A4B" w:rsidP="00C318BB">
      <w:pPr>
        <w:pStyle w:val="ListParagraph"/>
        <w:numPr>
          <w:ilvl w:val="0"/>
          <w:numId w:val="12"/>
        </w:numPr>
        <w:rPr>
          <w:ins w:id="103" w:author="Thenappan, Subbu (GE Appliances, Haier)" w:date="2022-09-02T12:53:00Z"/>
          <w:rFonts w:cstheme="minorHAnsi"/>
          <w:sz w:val="20"/>
          <w:szCs w:val="20"/>
        </w:rPr>
      </w:pPr>
      <w:ins w:id="104" w:author="Thenappan, Subbu (GE Appliances, Haier)" w:date="2022-09-02T12:51:00Z">
        <w:del w:id="105" w:author="Sweatt, Corey (GE Appliances, Haier)" w:date="2022-09-02T16:28:00Z">
          <w:r w:rsidDel="00113D4C">
            <w:rPr>
              <w:rFonts w:cstheme="minorHAnsi"/>
              <w:sz w:val="20"/>
              <w:szCs w:val="20"/>
            </w:rPr>
            <w:delText>Verify error code the unit had shut off on</w:delText>
          </w:r>
        </w:del>
      </w:ins>
      <w:ins w:id="106" w:author="Sweatt, Corey (GE Appliances, Haier)" w:date="2022-09-02T16:28:00Z">
        <w:r w:rsidR="00113D4C">
          <w:rPr>
            <w:rFonts w:cstheme="minorHAnsi"/>
            <w:sz w:val="20"/>
            <w:szCs w:val="20"/>
          </w:rPr>
          <w:t>Review gas valve error code list</w:t>
        </w:r>
        <w:r w:rsidR="00B02D77">
          <w:rPr>
            <w:rFonts w:cstheme="minorHAnsi"/>
            <w:sz w:val="20"/>
            <w:szCs w:val="20"/>
          </w:rPr>
          <w:t xml:space="preserve"> and document which error code is blinking. Record this error on the final submittal sheet.</w:t>
        </w:r>
      </w:ins>
    </w:p>
    <w:p w14:paraId="71EC0CDE" w14:textId="5178B21C" w:rsidR="00E25563" w:rsidRDefault="00B20A4B" w:rsidP="00C318BB">
      <w:pPr>
        <w:pStyle w:val="ListParagraph"/>
        <w:numPr>
          <w:ilvl w:val="0"/>
          <w:numId w:val="12"/>
        </w:numPr>
        <w:rPr>
          <w:ins w:id="107" w:author="Thenappan, Subbu (GE Appliances, Haier)" w:date="2022-09-02T12:51:00Z"/>
          <w:rFonts w:cstheme="minorHAnsi"/>
          <w:sz w:val="20"/>
          <w:szCs w:val="20"/>
        </w:rPr>
      </w:pPr>
      <w:moveFromRangeStart w:id="108" w:author="Sweatt, Corey (GE Appliances, Haier)" w:date="2022-09-02T16:36:00Z" w:name="move113029024"/>
      <w:moveFrom w:id="109" w:author="Sweatt, Corey (GE Appliances, Haier)" w:date="2022-09-02T16:36:00Z">
        <w:ins w:id="110" w:author="Thenappan, Subbu (GE Appliances, Haier)" w:date="2022-09-02T12:50:00Z">
          <w:r w:rsidDel="00552963">
            <w:rPr>
              <w:rFonts w:cstheme="minorHAnsi"/>
              <w:sz w:val="20"/>
              <w:szCs w:val="20"/>
            </w:rPr>
            <w:t xml:space="preserve">Shut </w:t>
          </w:r>
        </w:ins>
        <w:ins w:id="111" w:author="Thenappan, Subbu (GE Appliances, Haier)" w:date="2022-09-02T12:51:00Z">
          <w:r w:rsidDel="00552963">
            <w:rPr>
              <w:rFonts w:cstheme="minorHAnsi"/>
              <w:sz w:val="20"/>
              <w:szCs w:val="20"/>
            </w:rPr>
            <w:t xml:space="preserve">pump “OFF” on </w:t>
          </w:r>
        </w:ins>
        <w:ins w:id="112" w:author="Thenappan, Subbu (GE Appliances, Haier)" w:date="2022-09-02T12:53:00Z">
          <w:r w:rsidR="00D224D5" w:rsidRPr="00781572" w:rsidDel="00552963">
            <w:rPr>
              <w:rFonts w:cstheme="minorHAnsi"/>
              <w:sz w:val="20"/>
              <w:szCs w:val="20"/>
            </w:rPr>
            <w:t>Siemens Ultramat 23</w:t>
          </w:r>
          <w:r w:rsidR="00D224D5" w:rsidDel="00552963">
            <w:rPr>
              <w:rFonts w:cstheme="minorHAnsi"/>
              <w:sz w:val="20"/>
              <w:szCs w:val="20"/>
            </w:rPr>
            <w:t xml:space="preserve"> </w:t>
          </w:r>
        </w:ins>
        <w:ins w:id="113" w:author="Thenappan, Subbu (GE Appliances, Haier)" w:date="2022-09-02T12:51:00Z">
          <w:r w:rsidDel="00552963">
            <w:rPr>
              <w:rFonts w:cstheme="minorHAnsi"/>
              <w:sz w:val="20"/>
              <w:szCs w:val="20"/>
            </w:rPr>
            <w:t>com</w:t>
          </w:r>
        </w:ins>
        <w:ins w:id="114" w:author="Thenappan, Subbu (GE Appliances, Haier)" w:date="2022-09-02T12:52:00Z">
          <w:r w:rsidDel="00552963">
            <w:rPr>
              <w:rFonts w:cstheme="minorHAnsi"/>
              <w:sz w:val="20"/>
              <w:szCs w:val="20"/>
            </w:rPr>
            <w:t>bustion analyzer</w:t>
          </w:r>
        </w:ins>
      </w:moveFrom>
      <w:moveFromRangeEnd w:id="108"/>
      <w:ins w:id="115" w:author="Sweatt, Corey (GE Appliances, Haier)" w:date="2022-09-02T16:35:00Z">
        <w:r w:rsidR="00E25563">
          <w:rPr>
            <w:rFonts w:cstheme="minorHAnsi"/>
            <w:sz w:val="20"/>
            <w:szCs w:val="20"/>
          </w:rPr>
          <w:t>If required, reset the water heater gas thermostat</w:t>
        </w:r>
        <w:r w:rsidR="00B450AF">
          <w:rPr>
            <w:rFonts w:cstheme="minorHAnsi"/>
            <w:sz w:val="20"/>
            <w:szCs w:val="20"/>
          </w:rPr>
          <w:t xml:space="preserve"> and run an ANSI 15 minute rate test</w:t>
        </w:r>
      </w:ins>
      <w:ins w:id="116" w:author="Sweatt, Corey (GE Appliances, Haier)" w:date="2022-09-02T16:36:00Z">
        <w:r w:rsidR="000748B0">
          <w:rPr>
            <w:rFonts w:cstheme="minorHAnsi"/>
            <w:sz w:val="20"/>
            <w:szCs w:val="20"/>
          </w:rPr>
          <w:t>.</w:t>
        </w:r>
      </w:ins>
    </w:p>
    <w:p w14:paraId="68DD14DB" w14:textId="7743B625" w:rsidR="00C41BEE" w:rsidRDefault="00B47E20" w:rsidP="00C318BB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ins w:id="117" w:author="Sweatt, Corey (GE Appliances, Haier)" w:date="2022-09-02T16:33:00Z">
        <w:r>
          <w:rPr>
            <w:rFonts w:cstheme="minorHAnsi"/>
            <w:sz w:val="20"/>
            <w:szCs w:val="20"/>
          </w:rPr>
          <w:t xml:space="preserve">Record and </w:t>
        </w:r>
      </w:ins>
      <w:r w:rsidR="00C41BEE">
        <w:rPr>
          <w:rFonts w:cstheme="minorHAnsi"/>
          <w:sz w:val="20"/>
          <w:szCs w:val="20"/>
        </w:rPr>
        <w:t xml:space="preserve">Export </w:t>
      </w:r>
      <w:r w:rsidR="002241CA" w:rsidRPr="006D4418">
        <w:rPr>
          <w:rFonts w:cstheme="minorHAnsi"/>
          <w:sz w:val="20"/>
          <w:szCs w:val="20"/>
        </w:rPr>
        <w:t xml:space="preserve">the ANSI 15 </w:t>
      </w:r>
      <w:del w:id="118" w:author="Thenappan, Subbu (GE Appliances, Haier)" w:date="2022-09-02T11:19:00Z">
        <w:r w:rsidR="002241CA" w:rsidRPr="006D4418" w:rsidDel="00BB64C2">
          <w:rPr>
            <w:rFonts w:cstheme="minorHAnsi"/>
            <w:sz w:val="20"/>
            <w:szCs w:val="20"/>
          </w:rPr>
          <w:delText xml:space="preserve">Minute </w:delText>
        </w:r>
      </w:del>
      <w:ins w:id="119" w:author="Thenappan, Subbu (GE Appliances, Haier)" w:date="2022-09-02T11:19:00Z">
        <w:r w:rsidR="00BB64C2">
          <w:rPr>
            <w:rFonts w:cstheme="minorHAnsi"/>
            <w:sz w:val="20"/>
            <w:szCs w:val="20"/>
          </w:rPr>
          <w:t>m</w:t>
        </w:r>
        <w:r w:rsidR="00BB64C2" w:rsidRPr="006D4418">
          <w:rPr>
            <w:rFonts w:cstheme="minorHAnsi"/>
            <w:sz w:val="20"/>
            <w:szCs w:val="20"/>
          </w:rPr>
          <w:t xml:space="preserve">inute </w:t>
        </w:r>
      </w:ins>
      <w:del w:id="120" w:author="Thenappan, Subbu (GE Appliances, Haier)" w:date="2022-09-02T11:58:00Z">
        <w:r w:rsidR="002241CA" w:rsidRPr="006D4418" w:rsidDel="0087795C">
          <w:rPr>
            <w:rFonts w:cstheme="minorHAnsi"/>
            <w:sz w:val="20"/>
            <w:szCs w:val="20"/>
          </w:rPr>
          <w:delText xml:space="preserve">Rate </w:delText>
        </w:r>
      </w:del>
      <w:ins w:id="121" w:author="Thenappan, Subbu (GE Appliances, Haier)" w:date="2022-09-02T11:58:00Z">
        <w:r w:rsidR="0087795C">
          <w:rPr>
            <w:rFonts w:cstheme="minorHAnsi"/>
            <w:sz w:val="20"/>
            <w:szCs w:val="20"/>
          </w:rPr>
          <w:t>r</w:t>
        </w:r>
        <w:r w:rsidR="0087795C" w:rsidRPr="006D4418">
          <w:rPr>
            <w:rFonts w:cstheme="minorHAnsi"/>
            <w:sz w:val="20"/>
            <w:szCs w:val="20"/>
          </w:rPr>
          <w:t xml:space="preserve">ate </w:t>
        </w:r>
      </w:ins>
      <w:del w:id="122" w:author="Thenappan, Subbu (GE Appliances, Haier)" w:date="2022-09-02T11:59:00Z">
        <w:r w:rsidR="002241CA" w:rsidRPr="006D4418" w:rsidDel="0087795C">
          <w:rPr>
            <w:rFonts w:cstheme="minorHAnsi"/>
            <w:sz w:val="20"/>
            <w:szCs w:val="20"/>
          </w:rPr>
          <w:delText>Test</w:delText>
        </w:r>
        <w:r w:rsidR="0083563D" w:rsidDel="0087795C">
          <w:rPr>
            <w:rFonts w:cstheme="minorHAnsi"/>
            <w:sz w:val="20"/>
            <w:szCs w:val="20"/>
          </w:rPr>
          <w:delText xml:space="preserve"> </w:delText>
        </w:r>
      </w:del>
      <w:ins w:id="123" w:author="Thenappan, Subbu (GE Appliances, Haier)" w:date="2022-09-02T11:59:00Z">
        <w:r w:rsidR="0087795C">
          <w:rPr>
            <w:rFonts w:cstheme="minorHAnsi"/>
            <w:sz w:val="20"/>
            <w:szCs w:val="20"/>
          </w:rPr>
          <w:t>t</w:t>
        </w:r>
        <w:r w:rsidR="0087795C" w:rsidRPr="006D4418">
          <w:rPr>
            <w:rFonts w:cstheme="minorHAnsi"/>
            <w:sz w:val="20"/>
            <w:szCs w:val="20"/>
          </w:rPr>
          <w:t>est</w:t>
        </w:r>
        <w:r w:rsidR="0087795C">
          <w:rPr>
            <w:rFonts w:cstheme="minorHAnsi"/>
            <w:sz w:val="20"/>
            <w:szCs w:val="20"/>
          </w:rPr>
          <w:t xml:space="preserve"> </w:t>
        </w:r>
      </w:ins>
      <w:r w:rsidR="0083563D">
        <w:rPr>
          <w:rFonts w:cstheme="minorHAnsi"/>
          <w:sz w:val="20"/>
          <w:szCs w:val="20"/>
        </w:rPr>
        <w:t xml:space="preserve">to a </w:t>
      </w:r>
      <w:del w:id="124" w:author="Thenappan, Subbu (GE Appliances, Haier)" w:date="2022-09-02T11:20:00Z">
        <w:r w:rsidR="0083563D" w:rsidDel="00BB64C2">
          <w:rPr>
            <w:rFonts w:cstheme="minorHAnsi"/>
            <w:sz w:val="20"/>
            <w:szCs w:val="20"/>
          </w:rPr>
          <w:delText xml:space="preserve">text </w:delText>
        </w:r>
      </w:del>
      <w:ins w:id="125" w:author="Sweatt, Corey (GE Appliances, Haier)" w:date="2022-09-02T16:33:00Z">
        <w:r w:rsidR="0072505A">
          <w:rPr>
            <w:rFonts w:cstheme="minorHAnsi"/>
            <w:sz w:val="20"/>
            <w:szCs w:val="20"/>
          </w:rPr>
          <w:t>.CSV</w:t>
        </w:r>
      </w:ins>
      <w:ins w:id="126" w:author="Thenappan, Subbu (GE Appliances, Haier)" w:date="2022-09-02T11:20:00Z">
        <w:del w:id="127" w:author="Sweatt, Corey (GE Appliances, Haier)" w:date="2022-09-02T16:33:00Z">
          <w:r w:rsidR="00BB64C2" w:rsidDel="0072505A">
            <w:rPr>
              <w:rFonts w:cstheme="minorHAnsi"/>
              <w:sz w:val="20"/>
              <w:szCs w:val="20"/>
            </w:rPr>
            <w:delText>csv</w:delText>
          </w:r>
        </w:del>
        <w:r w:rsidR="00BB64C2">
          <w:rPr>
            <w:rFonts w:cstheme="minorHAnsi"/>
            <w:sz w:val="20"/>
            <w:szCs w:val="20"/>
          </w:rPr>
          <w:t xml:space="preserve"> </w:t>
        </w:r>
      </w:ins>
      <w:r w:rsidR="0083563D">
        <w:rPr>
          <w:rFonts w:cstheme="minorHAnsi"/>
          <w:sz w:val="20"/>
          <w:szCs w:val="20"/>
        </w:rPr>
        <w:t>file</w:t>
      </w:r>
      <w:ins w:id="128" w:author="Sweatt, Corey (GE Appliances, Haier)" w:date="2022-09-02T16:34:00Z">
        <w:r w:rsidR="00684D31">
          <w:rPr>
            <w:rFonts w:cstheme="minorHAnsi"/>
            <w:sz w:val="20"/>
            <w:szCs w:val="20"/>
          </w:rPr>
          <w:t>.</w:t>
        </w:r>
      </w:ins>
    </w:p>
    <w:p w14:paraId="68157AE2" w14:textId="2DE0D3CD" w:rsidR="00302F05" w:rsidRDefault="00302F05" w:rsidP="00C318BB">
      <w:pPr>
        <w:pStyle w:val="ListParagraph"/>
        <w:numPr>
          <w:ilvl w:val="0"/>
          <w:numId w:val="12"/>
        </w:numPr>
        <w:rPr>
          <w:ins w:id="129" w:author="Sweatt, Corey (GE Appliances, Haier)" w:date="2022-09-02T16:36:00Z"/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Robocopy Full LDO Test Data to network.</w:t>
      </w:r>
    </w:p>
    <w:p w14:paraId="227CB46D" w14:textId="77777777" w:rsidR="00552963" w:rsidDel="00552963" w:rsidRDefault="00552963" w:rsidP="00552963">
      <w:pPr>
        <w:pStyle w:val="ListParagraph"/>
        <w:numPr>
          <w:ilvl w:val="0"/>
          <w:numId w:val="12"/>
        </w:numPr>
        <w:rPr>
          <w:del w:id="130" w:author="Sweatt, Corey (GE Appliances, Haier)" w:date="2022-09-02T16:36:00Z"/>
          <w:moveTo w:id="131" w:author="Sweatt, Corey (GE Appliances, Haier)" w:date="2022-09-02T16:36:00Z"/>
          <w:rFonts w:cstheme="minorHAnsi"/>
          <w:sz w:val="20"/>
          <w:szCs w:val="20"/>
        </w:rPr>
      </w:pPr>
      <w:moveToRangeStart w:id="132" w:author="Sweatt, Corey (GE Appliances, Haier)" w:date="2022-09-02T16:36:00Z" w:name="move113029024"/>
      <w:moveTo w:id="133" w:author="Sweatt, Corey (GE Appliances, Haier)" w:date="2022-09-02T16:36:00Z">
        <w:r w:rsidRPr="00552963">
          <w:rPr>
            <w:rFonts w:cstheme="minorHAnsi"/>
            <w:sz w:val="20"/>
            <w:szCs w:val="20"/>
          </w:rPr>
          <w:t>Shut pump “OFF” on Siemens Ultramat 23 combustion analyzer</w:t>
        </w:r>
      </w:moveTo>
    </w:p>
    <w:moveToRangeEnd w:id="132"/>
    <w:p w14:paraId="7B6A7D6F" w14:textId="1E070F4C" w:rsidR="00552963" w:rsidRPr="00552963" w:rsidDel="00552963" w:rsidRDefault="009C3ABF" w:rsidP="00552963">
      <w:pPr>
        <w:pStyle w:val="ListParagraph"/>
        <w:numPr>
          <w:ilvl w:val="0"/>
          <w:numId w:val="12"/>
        </w:numPr>
        <w:rPr>
          <w:del w:id="134" w:author="Sweatt, Corey (GE Appliances, Haier)" w:date="2022-09-02T16:36:00Z"/>
          <w:rFonts w:cstheme="minorHAnsi"/>
          <w:sz w:val="20"/>
          <w:szCs w:val="20"/>
          <w:rPrChange w:id="135" w:author="Sweatt, Corey (GE Appliances, Haier)" w:date="2022-09-02T16:36:00Z">
            <w:rPr>
              <w:del w:id="136" w:author="Sweatt, Corey (GE Appliances, Haier)" w:date="2022-09-02T16:36:00Z"/>
            </w:rPr>
          </w:rPrChange>
        </w:rPr>
      </w:pPr>
      <w:ins w:id="137" w:author="Sweatt, Corey (GE Appliances, Haier)" w:date="2022-09-02T16:37:00Z">
        <w:r>
          <w:rPr>
            <w:rFonts w:cstheme="minorHAnsi"/>
            <w:sz w:val="20"/>
            <w:szCs w:val="20"/>
          </w:rPr>
          <w:t>Shut system down and clean area</w:t>
        </w:r>
      </w:ins>
    </w:p>
    <w:p w14:paraId="2F9E25C7" w14:textId="77777777" w:rsidR="00F976A9" w:rsidRPr="00781572" w:rsidRDefault="00F976A9" w:rsidP="00F976A9">
      <w:pPr>
        <w:pStyle w:val="ListParagraph"/>
        <w:numPr>
          <w:ilvl w:val="0"/>
          <w:numId w:val="12"/>
        </w:numPr>
        <w:rPr>
          <w:sz w:val="20"/>
          <w:szCs w:val="20"/>
          <w:rPrChange w:id="138" w:author="Thenappan, Subbu (GE Appliances, Haier)" w:date="2022-09-02T11:43:00Z">
            <w:rPr/>
          </w:rPrChange>
        </w:rPr>
      </w:pPr>
      <w:r w:rsidRPr="00781572">
        <w:rPr>
          <w:sz w:val="20"/>
          <w:szCs w:val="20"/>
          <w:rPrChange w:id="139" w:author="Thenappan, Subbu (GE Appliances, Haier)" w:date="2022-09-02T11:43:00Z">
            <w:rPr/>
          </w:rPrChange>
        </w:rPr>
        <w:t>Analyze Data Using the Water Heater Analysis Tool.</w:t>
      </w:r>
    </w:p>
    <w:p w14:paraId="083AC24C" w14:textId="78640781" w:rsidR="004665C7" w:rsidRPr="006D4418" w:rsidRDefault="004665C7" w:rsidP="00C318BB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6D4418">
        <w:rPr>
          <w:rFonts w:cstheme="minorHAnsi"/>
          <w:sz w:val="20"/>
          <w:szCs w:val="20"/>
        </w:rPr>
        <w:t xml:space="preserve">Submit Test </w:t>
      </w:r>
      <w:del w:id="140" w:author="Thenappan, Subbu (GE Appliances, Haier)" w:date="2022-09-02T12:52:00Z">
        <w:r w:rsidRPr="006D4418" w:rsidDel="00B20A4B">
          <w:rPr>
            <w:rFonts w:cstheme="minorHAnsi"/>
            <w:sz w:val="20"/>
            <w:szCs w:val="20"/>
          </w:rPr>
          <w:delText xml:space="preserve">Request </w:delText>
        </w:r>
      </w:del>
      <w:ins w:id="141" w:author="Thenappan, Subbu (GE Appliances, Haier)" w:date="2022-09-02T12:52:00Z">
        <w:r w:rsidR="00B20A4B">
          <w:rPr>
            <w:rFonts w:cstheme="minorHAnsi"/>
            <w:sz w:val="20"/>
            <w:szCs w:val="20"/>
          </w:rPr>
          <w:t>report and data</w:t>
        </w:r>
        <w:r w:rsidR="00B20A4B" w:rsidRPr="006D4418">
          <w:rPr>
            <w:rFonts w:cstheme="minorHAnsi"/>
            <w:sz w:val="20"/>
            <w:szCs w:val="20"/>
          </w:rPr>
          <w:t xml:space="preserve"> </w:t>
        </w:r>
      </w:ins>
      <w:r w:rsidRPr="006D4418">
        <w:rPr>
          <w:rFonts w:cstheme="minorHAnsi"/>
          <w:sz w:val="20"/>
          <w:szCs w:val="20"/>
        </w:rPr>
        <w:t>for Engineering Review</w:t>
      </w:r>
    </w:p>
    <w:p w14:paraId="57A9C277" w14:textId="641253B9" w:rsidR="00FC171E" w:rsidRDefault="00FC171E" w:rsidP="00BD5A4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22BE05" wp14:editId="32FAD96C">
            <wp:extent cx="1584438" cy="2176818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1956" cy="21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1834" w14:textId="57C68CB5" w:rsidR="004E4C04" w:rsidRPr="00C25AB4" w:rsidRDefault="00146BBC" w:rsidP="001404BB">
      <w:pPr>
        <w:jc w:val="center"/>
        <w:rPr>
          <w:b/>
          <w:bCs/>
        </w:rPr>
      </w:pPr>
      <w:r>
        <w:rPr>
          <w:b/>
          <w:bCs/>
        </w:rPr>
        <w:t>Figure 1:</w:t>
      </w:r>
    </w:p>
    <w:sectPr w:rsidR="004E4C04" w:rsidRPr="00C25AB4" w:rsidSect="0094272D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754"/>
    <w:multiLevelType w:val="hybridMultilevel"/>
    <w:tmpl w:val="6BEA4FCE"/>
    <w:lvl w:ilvl="0" w:tplc="4A5C1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97C5E"/>
    <w:multiLevelType w:val="hybridMultilevel"/>
    <w:tmpl w:val="D4928A68"/>
    <w:lvl w:ilvl="0" w:tplc="6C1C0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1000"/>
    <w:multiLevelType w:val="hybridMultilevel"/>
    <w:tmpl w:val="ED08FE56"/>
    <w:lvl w:ilvl="0" w:tplc="B470C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45ED2"/>
    <w:multiLevelType w:val="hybridMultilevel"/>
    <w:tmpl w:val="B9E8A806"/>
    <w:lvl w:ilvl="0" w:tplc="B470C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2050A"/>
    <w:multiLevelType w:val="hybridMultilevel"/>
    <w:tmpl w:val="84D6AA62"/>
    <w:lvl w:ilvl="0" w:tplc="EB5E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820A4"/>
    <w:multiLevelType w:val="hybridMultilevel"/>
    <w:tmpl w:val="812282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247081"/>
    <w:multiLevelType w:val="hybridMultilevel"/>
    <w:tmpl w:val="A5E82444"/>
    <w:lvl w:ilvl="0" w:tplc="6B226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B1DFF"/>
    <w:multiLevelType w:val="hybridMultilevel"/>
    <w:tmpl w:val="6CF67DF8"/>
    <w:lvl w:ilvl="0" w:tplc="52088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F5B7E"/>
    <w:multiLevelType w:val="hybridMultilevel"/>
    <w:tmpl w:val="05088112"/>
    <w:lvl w:ilvl="0" w:tplc="CF2C4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74803"/>
    <w:multiLevelType w:val="hybridMultilevel"/>
    <w:tmpl w:val="1A161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F5650"/>
    <w:multiLevelType w:val="hybridMultilevel"/>
    <w:tmpl w:val="B9E8A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9774E"/>
    <w:multiLevelType w:val="hybridMultilevel"/>
    <w:tmpl w:val="5C42DA62"/>
    <w:lvl w:ilvl="0" w:tplc="CECAC5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614331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00614">
    <w:abstractNumId w:val="11"/>
  </w:num>
  <w:num w:numId="2" w16cid:durableId="1770537973">
    <w:abstractNumId w:val="8"/>
  </w:num>
  <w:num w:numId="3" w16cid:durableId="2145661423">
    <w:abstractNumId w:val="3"/>
  </w:num>
  <w:num w:numId="4" w16cid:durableId="2069500211">
    <w:abstractNumId w:val="6"/>
  </w:num>
  <w:num w:numId="5" w16cid:durableId="889460526">
    <w:abstractNumId w:val="10"/>
  </w:num>
  <w:num w:numId="6" w16cid:durableId="710304248">
    <w:abstractNumId w:val="2"/>
  </w:num>
  <w:num w:numId="7" w16cid:durableId="966469542">
    <w:abstractNumId w:val="5"/>
  </w:num>
  <w:num w:numId="8" w16cid:durableId="695810660">
    <w:abstractNumId w:val="9"/>
  </w:num>
  <w:num w:numId="9" w16cid:durableId="35475136">
    <w:abstractNumId w:val="1"/>
  </w:num>
  <w:num w:numId="10" w16cid:durableId="678120333">
    <w:abstractNumId w:val="7"/>
  </w:num>
  <w:num w:numId="11" w16cid:durableId="909733969">
    <w:abstractNumId w:val="0"/>
  </w:num>
  <w:num w:numId="12" w16cid:durableId="24314739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enappan, Subbu (GE Appliances, Haier)">
    <w15:presenceInfo w15:providerId="AD" w15:userId="S::Subbu.Thenappan@geappliances.com::2afed450-cc10-48e2-9878-021ae464d559"/>
  </w15:person>
  <w15:person w15:author="Sweatt, Corey (GE Appliances, Haier)">
    <w15:presenceInfo w15:providerId="AD" w15:userId="S::corey.sweatt2@geappliances.com::bc553f95-86a8-4bba-97b2-deae9b2a80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A0"/>
    <w:rsid w:val="000241C6"/>
    <w:rsid w:val="0006230D"/>
    <w:rsid w:val="000748B0"/>
    <w:rsid w:val="000852E0"/>
    <w:rsid w:val="000A5CE6"/>
    <w:rsid w:val="000A63C0"/>
    <w:rsid w:val="000C0458"/>
    <w:rsid w:val="000C5311"/>
    <w:rsid w:val="000E4E0F"/>
    <w:rsid w:val="000F3083"/>
    <w:rsid w:val="000F3C1F"/>
    <w:rsid w:val="001030FC"/>
    <w:rsid w:val="00113D4C"/>
    <w:rsid w:val="00116E36"/>
    <w:rsid w:val="00120EFB"/>
    <w:rsid w:val="0013144C"/>
    <w:rsid w:val="00135746"/>
    <w:rsid w:val="001404BB"/>
    <w:rsid w:val="00146BBC"/>
    <w:rsid w:val="001526C5"/>
    <w:rsid w:val="00157C4A"/>
    <w:rsid w:val="00160685"/>
    <w:rsid w:val="00160FB1"/>
    <w:rsid w:val="00164E5E"/>
    <w:rsid w:val="001979D2"/>
    <w:rsid w:val="001A3688"/>
    <w:rsid w:val="001A52CE"/>
    <w:rsid w:val="001B0479"/>
    <w:rsid w:val="001B1608"/>
    <w:rsid w:val="001B6058"/>
    <w:rsid w:val="001C2FA6"/>
    <w:rsid w:val="001C6541"/>
    <w:rsid w:val="001D48C0"/>
    <w:rsid w:val="001E4657"/>
    <w:rsid w:val="0021793A"/>
    <w:rsid w:val="002241CA"/>
    <w:rsid w:val="00226377"/>
    <w:rsid w:val="0024748B"/>
    <w:rsid w:val="00254E21"/>
    <w:rsid w:val="00263705"/>
    <w:rsid w:val="002657A0"/>
    <w:rsid w:val="00266E91"/>
    <w:rsid w:val="0028767A"/>
    <w:rsid w:val="002A7F62"/>
    <w:rsid w:val="002B08DF"/>
    <w:rsid w:val="002D29D7"/>
    <w:rsid w:val="002F3A98"/>
    <w:rsid w:val="00301DF9"/>
    <w:rsid w:val="00302F05"/>
    <w:rsid w:val="00362A13"/>
    <w:rsid w:val="00397F4E"/>
    <w:rsid w:val="003A292A"/>
    <w:rsid w:val="003B3D3E"/>
    <w:rsid w:val="003B44DE"/>
    <w:rsid w:val="003B62A0"/>
    <w:rsid w:val="003B6C11"/>
    <w:rsid w:val="003E7F21"/>
    <w:rsid w:val="00416D7D"/>
    <w:rsid w:val="00432C02"/>
    <w:rsid w:val="004665C7"/>
    <w:rsid w:val="00466E86"/>
    <w:rsid w:val="00476677"/>
    <w:rsid w:val="00481A33"/>
    <w:rsid w:val="004B04D5"/>
    <w:rsid w:val="004B44D4"/>
    <w:rsid w:val="004D12A6"/>
    <w:rsid w:val="004E3941"/>
    <w:rsid w:val="004E4C04"/>
    <w:rsid w:val="004F4EF6"/>
    <w:rsid w:val="00552963"/>
    <w:rsid w:val="00554C4E"/>
    <w:rsid w:val="0055512B"/>
    <w:rsid w:val="0055589F"/>
    <w:rsid w:val="00562B7B"/>
    <w:rsid w:val="00564054"/>
    <w:rsid w:val="005E15BD"/>
    <w:rsid w:val="00620C80"/>
    <w:rsid w:val="00684D31"/>
    <w:rsid w:val="006A5E67"/>
    <w:rsid w:val="006A6F03"/>
    <w:rsid w:val="006C2345"/>
    <w:rsid w:val="006C6E2C"/>
    <w:rsid w:val="006D3B8F"/>
    <w:rsid w:val="006D4418"/>
    <w:rsid w:val="006D48E3"/>
    <w:rsid w:val="006D6135"/>
    <w:rsid w:val="006F744E"/>
    <w:rsid w:val="00707C95"/>
    <w:rsid w:val="0072505A"/>
    <w:rsid w:val="00735CAB"/>
    <w:rsid w:val="00765A5B"/>
    <w:rsid w:val="00770BFD"/>
    <w:rsid w:val="00774333"/>
    <w:rsid w:val="00781572"/>
    <w:rsid w:val="007A3EB9"/>
    <w:rsid w:val="007A6D72"/>
    <w:rsid w:val="007D6B82"/>
    <w:rsid w:val="0081531F"/>
    <w:rsid w:val="00824544"/>
    <w:rsid w:val="0082722A"/>
    <w:rsid w:val="0083563D"/>
    <w:rsid w:val="0086489E"/>
    <w:rsid w:val="0087795C"/>
    <w:rsid w:val="008B519A"/>
    <w:rsid w:val="008E0D30"/>
    <w:rsid w:val="008E29BD"/>
    <w:rsid w:val="00917515"/>
    <w:rsid w:val="00930232"/>
    <w:rsid w:val="00932168"/>
    <w:rsid w:val="00933F56"/>
    <w:rsid w:val="00936E85"/>
    <w:rsid w:val="00937D80"/>
    <w:rsid w:val="0094272D"/>
    <w:rsid w:val="00952516"/>
    <w:rsid w:val="009577BF"/>
    <w:rsid w:val="00966C5C"/>
    <w:rsid w:val="00993FCB"/>
    <w:rsid w:val="009A0701"/>
    <w:rsid w:val="009A0BB9"/>
    <w:rsid w:val="009A6C38"/>
    <w:rsid w:val="009B631B"/>
    <w:rsid w:val="009C3ABF"/>
    <w:rsid w:val="009C69E1"/>
    <w:rsid w:val="009D778F"/>
    <w:rsid w:val="009F5FCA"/>
    <w:rsid w:val="00A20791"/>
    <w:rsid w:val="00A208F3"/>
    <w:rsid w:val="00A21074"/>
    <w:rsid w:val="00A21470"/>
    <w:rsid w:val="00A33C79"/>
    <w:rsid w:val="00A50CAD"/>
    <w:rsid w:val="00A62FF4"/>
    <w:rsid w:val="00A7304D"/>
    <w:rsid w:val="00A92751"/>
    <w:rsid w:val="00AC2B5D"/>
    <w:rsid w:val="00AD6A5D"/>
    <w:rsid w:val="00AF3F6F"/>
    <w:rsid w:val="00B02D77"/>
    <w:rsid w:val="00B13491"/>
    <w:rsid w:val="00B1385F"/>
    <w:rsid w:val="00B146EF"/>
    <w:rsid w:val="00B20A4B"/>
    <w:rsid w:val="00B227F8"/>
    <w:rsid w:val="00B450AF"/>
    <w:rsid w:val="00B47E20"/>
    <w:rsid w:val="00B614FD"/>
    <w:rsid w:val="00B75871"/>
    <w:rsid w:val="00B844C1"/>
    <w:rsid w:val="00BB6376"/>
    <w:rsid w:val="00BB64C2"/>
    <w:rsid w:val="00BC3A30"/>
    <w:rsid w:val="00BD5A42"/>
    <w:rsid w:val="00BF360B"/>
    <w:rsid w:val="00C151D7"/>
    <w:rsid w:val="00C25AB4"/>
    <w:rsid w:val="00C2666D"/>
    <w:rsid w:val="00C318BB"/>
    <w:rsid w:val="00C341AF"/>
    <w:rsid w:val="00C3489E"/>
    <w:rsid w:val="00C41BEE"/>
    <w:rsid w:val="00C434C0"/>
    <w:rsid w:val="00C47634"/>
    <w:rsid w:val="00C50773"/>
    <w:rsid w:val="00C61E4C"/>
    <w:rsid w:val="00C62592"/>
    <w:rsid w:val="00C818B5"/>
    <w:rsid w:val="00C82F03"/>
    <w:rsid w:val="00C97C0A"/>
    <w:rsid w:val="00CA1727"/>
    <w:rsid w:val="00CD4645"/>
    <w:rsid w:val="00CE1F9B"/>
    <w:rsid w:val="00D224D5"/>
    <w:rsid w:val="00D32F1E"/>
    <w:rsid w:val="00D36488"/>
    <w:rsid w:val="00D52590"/>
    <w:rsid w:val="00D6253F"/>
    <w:rsid w:val="00D904E6"/>
    <w:rsid w:val="00DD2A4A"/>
    <w:rsid w:val="00DD40DB"/>
    <w:rsid w:val="00DE023C"/>
    <w:rsid w:val="00E031F4"/>
    <w:rsid w:val="00E22D8D"/>
    <w:rsid w:val="00E25563"/>
    <w:rsid w:val="00E40C30"/>
    <w:rsid w:val="00E53EB4"/>
    <w:rsid w:val="00E75AC1"/>
    <w:rsid w:val="00ED526A"/>
    <w:rsid w:val="00EF5A61"/>
    <w:rsid w:val="00EF62B8"/>
    <w:rsid w:val="00F015F5"/>
    <w:rsid w:val="00F23D78"/>
    <w:rsid w:val="00F26180"/>
    <w:rsid w:val="00F32014"/>
    <w:rsid w:val="00F35CB3"/>
    <w:rsid w:val="00F45CB5"/>
    <w:rsid w:val="00F47332"/>
    <w:rsid w:val="00F50244"/>
    <w:rsid w:val="00F54EC1"/>
    <w:rsid w:val="00F62C01"/>
    <w:rsid w:val="00F82219"/>
    <w:rsid w:val="00F837A9"/>
    <w:rsid w:val="00F86344"/>
    <w:rsid w:val="00F976A9"/>
    <w:rsid w:val="00FB63F7"/>
    <w:rsid w:val="00FC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D833"/>
  <w15:chartTrackingRefBased/>
  <w15:docId w15:val="{00025D3E-65BE-4A2B-8B69-6A4BB4A6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FB"/>
    <w:pPr>
      <w:ind w:left="720"/>
      <w:contextualSpacing/>
    </w:pPr>
  </w:style>
  <w:style w:type="table" w:styleId="TableGrid">
    <w:name w:val="Table Grid"/>
    <w:basedOn w:val="TableNormal"/>
    <w:uiPriority w:val="39"/>
    <w:rsid w:val="0076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B16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0daefe48-f3a2-49c4-b567-32f987837e0f" xsi:nil="true"/>
    <lcf76f155ced4ddcb4097134ff3c332f xmlns="0daefe48-f3a2-49c4-b567-32f987837e0f">
      <Terms xmlns="http://schemas.microsoft.com/office/infopath/2007/PartnerControls"/>
    </lcf76f155ced4ddcb4097134ff3c332f>
    <TaxCatchAll xmlns="066893d8-062d-4dda-8ecd-71f9cb0945d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9CC6AE113844598AECC5C7390BC7B" ma:contentTypeVersion="17" ma:contentTypeDescription="Create a new document." ma:contentTypeScope="" ma:versionID="cb5058577e1b4d945e115f185dac31c7">
  <xsd:schema xmlns:xsd="http://www.w3.org/2001/XMLSchema" xmlns:xs="http://www.w3.org/2001/XMLSchema" xmlns:p="http://schemas.microsoft.com/office/2006/metadata/properties" xmlns:ns2="0daefe48-f3a2-49c4-b567-32f987837e0f" xmlns:ns3="066893d8-062d-4dda-8ecd-71f9cb0945de" targetNamespace="http://schemas.microsoft.com/office/2006/metadata/properties" ma:root="true" ma:fieldsID="cb0d1fe789fdaaea4c392701169ab34b" ns2:_="" ns3:_="">
    <xsd:import namespace="0daefe48-f3a2-49c4-b567-32f987837e0f"/>
    <xsd:import namespace="066893d8-062d-4dda-8ecd-71f9cb094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Dat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fe48-f3a2-49c4-b567-32f98783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10bb0518-6861-4ab7-9b7a-50bac02d8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893d8-062d-4dda-8ecd-71f9cb094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ecfe527-c898-4abc-8c6f-f2b83103e1f1}" ma:internalName="TaxCatchAll" ma:showField="CatchAllData" ma:web="066893d8-062d-4dda-8ecd-71f9cb0945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B014E2-16BD-4869-9B3C-8D2BFF086C09}">
  <ds:schemaRefs>
    <ds:schemaRef ds:uri="http://schemas.microsoft.com/office/2006/metadata/properties"/>
    <ds:schemaRef ds:uri="http://schemas.microsoft.com/office/infopath/2007/PartnerControls"/>
    <ds:schemaRef ds:uri="0daefe48-f3a2-49c4-b567-32f987837e0f"/>
    <ds:schemaRef ds:uri="066893d8-062d-4dda-8ecd-71f9cb0945de"/>
  </ds:schemaRefs>
</ds:datastoreItem>
</file>

<file path=customXml/itemProps2.xml><?xml version="1.0" encoding="utf-8"?>
<ds:datastoreItem xmlns:ds="http://schemas.openxmlformats.org/officeDocument/2006/customXml" ds:itemID="{51F9AE40-4E01-4269-858F-C69CB0F28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efe48-f3a2-49c4-b567-32f987837e0f"/>
    <ds:schemaRef ds:uri="066893d8-062d-4dda-8ecd-71f9cb094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F550-2E15-4996-AB0B-423A07278E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D40EA5-E051-4C34-B537-79467C39B7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Sweatt, Corey (GE Appliances, Haier)</dc:creator>
  <cp:keywords/>
  <dc:description/>
  <cp:lastModifiedBy>Sweatt, Corey (GE Appliances, Haier)</cp:lastModifiedBy>
  <cp:revision>45</cp:revision>
  <dcterms:created xsi:type="dcterms:W3CDTF">2022-09-02T15:21:00Z</dcterms:created>
  <dcterms:modified xsi:type="dcterms:W3CDTF">2022-09-02T20:37:00Z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0x010100F3B9CC6AE113844598AECC5C7390BC7B</vt:lpwstr>
  </property>
  <property fmtid="{D5CDD505-2E9C-101B-9397-08002B2CF9AE}" pid="3" name="MediaServiceImageTags">
    <vt:lpwstr/>
  </property>
</Properties>
</file>